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1DD8" w:rsidRDefault="00207512">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5A1DD8" w:rsidRDefault="00207512">
      <w:pPr>
        <w:pStyle w:val="Cabealho"/>
        <w:jc w:val="center"/>
        <w:rPr>
          <w:rFonts w:ascii="Arial" w:hAnsi="Arial" w:cs="Arial"/>
          <w:b/>
          <w:bCs/>
          <w:color w:val="262626" w:themeColor="text1" w:themeTint="D9"/>
          <w:sz w:val="24"/>
          <w:szCs w:val="24"/>
          <w:lang w:val="pt-BR"/>
        </w:rPr>
      </w:pPr>
      <w:hyperlink r:id="rId9">
        <w:r>
          <w:rPr>
            <w:rStyle w:val="LinkdaInternet"/>
            <w:rFonts w:ascii="Arial" w:hAnsi="Arial" w:cs="Arial"/>
            <w:b/>
            <w:bCs/>
            <w:color w:val="262626" w:themeColor="text1" w:themeTint="D9"/>
            <w:sz w:val="24"/>
            <w:szCs w:val="24"/>
            <w:highlight w:val="white"/>
            <w:u w:val="none"/>
            <w:bdr w:val="single" w:sz="2" w:space="0" w:color="E5E7EB"/>
            <w:lang w:val="pt-BR"/>
          </w:rPr>
          <w:t xml:space="preserve">CARMELO PERRONE </w:t>
        </w:r>
      </w:hyperlink>
      <w:r>
        <w:rPr>
          <w:rStyle w:val="LinkdaInternet"/>
          <w:rFonts w:ascii="Arial" w:hAnsi="Arial" w:cs="Arial"/>
          <w:b/>
          <w:bCs/>
          <w:color w:val="262626" w:themeColor="text1" w:themeTint="D9"/>
          <w:sz w:val="24"/>
          <w:szCs w:val="24"/>
          <w:highlight w:val="white"/>
          <w:u w:val="none"/>
          <w:bdr w:val="single" w:sz="2" w:space="0" w:color="E5E7EB"/>
          <w:lang w:val="pt-BR"/>
        </w:rPr>
        <w:t>– EFM E PROFISSIONAL</w:t>
      </w:r>
    </w:p>
    <w:p w:rsidR="005A1DD8" w:rsidRDefault="00207512">
      <w:pPr>
        <w:tabs>
          <w:tab w:val="center" w:pos="4536"/>
          <w:tab w:val="left" w:pos="6780"/>
        </w:tabs>
        <w:spacing w:line="300" w:lineRule="auto"/>
        <w:ind w:firstLine="0"/>
        <w:jc w:val="center"/>
        <w:rPr>
          <w:color w:val="000000"/>
        </w:rPr>
      </w:pPr>
      <w:r>
        <w:rPr>
          <w:b/>
          <w:color w:val="000000"/>
          <w:sz w:val="22"/>
          <w:szCs w:val="22"/>
        </w:rPr>
        <w:t>CURSO TÉCNICO EM INFORMÁTICA</w:t>
      </w:r>
    </w:p>
    <w:p w:rsidR="005A1DD8" w:rsidRDefault="005A1DD8">
      <w:pPr>
        <w:jc w:val="center"/>
        <w:rPr>
          <w:b/>
        </w:rPr>
      </w:pPr>
    </w:p>
    <w:p w:rsidR="005A1DD8" w:rsidRDefault="005A1DD8">
      <w:pPr>
        <w:jc w:val="center"/>
        <w:rPr>
          <w:b/>
        </w:rPr>
      </w:pPr>
    </w:p>
    <w:p w:rsidR="005A1DD8" w:rsidRDefault="005A1DD8">
      <w:pPr>
        <w:jc w:val="center"/>
        <w:rPr>
          <w:b/>
        </w:rPr>
      </w:pPr>
    </w:p>
    <w:p w:rsidR="005A1DD8" w:rsidRDefault="00207512">
      <w:pPr>
        <w:ind w:firstLine="0"/>
        <w:jc w:val="center"/>
        <w:rPr>
          <w:b/>
        </w:rPr>
      </w:pPr>
      <w:r>
        <w:rPr>
          <w:b/>
        </w:rPr>
        <w:t>VICTOR RAMOS</w:t>
      </w:r>
    </w:p>
    <w:p w:rsidR="005A1DD8" w:rsidRDefault="005A1DD8">
      <w:pPr>
        <w:ind w:firstLine="0"/>
        <w:jc w:val="center"/>
        <w:rPr>
          <w:b/>
        </w:rPr>
      </w:pPr>
    </w:p>
    <w:p w:rsidR="005A1DD8" w:rsidRDefault="005A1DD8">
      <w:pPr>
        <w:jc w:val="center"/>
        <w:rPr>
          <w:b/>
        </w:rPr>
      </w:pPr>
    </w:p>
    <w:p w:rsidR="005A1DD8" w:rsidRDefault="005A1DD8">
      <w:pPr>
        <w:jc w:val="center"/>
        <w:rPr>
          <w:b/>
        </w:rPr>
      </w:pPr>
    </w:p>
    <w:p w:rsidR="005A1DD8" w:rsidRDefault="005A1DD8">
      <w:pPr>
        <w:jc w:val="center"/>
        <w:rPr>
          <w:b/>
        </w:rPr>
      </w:pPr>
    </w:p>
    <w:p w:rsidR="005A1DD8" w:rsidRDefault="005A1DD8">
      <w:pPr>
        <w:jc w:val="center"/>
        <w:rPr>
          <w:b/>
        </w:rPr>
      </w:pPr>
    </w:p>
    <w:p w:rsidR="005A1DD8" w:rsidRDefault="00207512">
      <w:pPr>
        <w:ind w:firstLine="0"/>
        <w:jc w:val="center"/>
        <w:rPr>
          <w:b/>
        </w:rPr>
      </w:pPr>
      <w:r>
        <w:rPr>
          <w:b/>
        </w:rPr>
        <w:t>AGENDAMENTO</w:t>
      </w:r>
    </w:p>
    <w:p w:rsidR="005A1DD8" w:rsidRDefault="00207512">
      <w:pPr>
        <w:ind w:firstLine="0"/>
        <w:jc w:val="center"/>
        <w:rPr>
          <w:b/>
        </w:rPr>
      </w:pPr>
      <w:r>
        <w:rPr>
          <w:b/>
        </w:rPr>
        <w:t>ELETRO AUTOMAÇÃO</w:t>
      </w:r>
    </w:p>
    <w:p w:rsidR="005A1DD8" w:rsidRDefault="005A1DD8">
      <w:pPr>
        <w:rPr>
          <w:b/>
        </w:rPr>
      </w:pPr>
    </w:p>
    <w:p w:rsidR="005A1DD8" w:rsidRDefault="005A1DD8">
      <w:pPr>
        <w:rPr>
          <w:b/>
        </w:rPr>
      </w:pPr>
    </w:p>
    <w:p w:rsidR="005A1DD8" w:rsidRDefault="005A1DD8">
      <w:pPr>
        <w:rPr>
          <w:b/>
        </w:rPr>
      </w:pPr>
    </w:p>
    <w:p w:rsidR="005A1DD8" w:rsidRDefault="005A1DD8">
      <w:pPr>
        <w:rPr>
          <w:b/>
        </w:rPr>
      </w:pPr>
    </w:p>
    <w:p w:rsidR="005A1DD8" w:rsidRDefault="005A1DD8">
      <w:pPr>
        <w:rPr>
          <w:b/>
        </w:rPr>
      </w:pPr>
    </w:p>
    <w:p w:rsidR="005A1DD8" w:rsidRDefault="005A1DD8">
      <w:pPr>
        <w:rPr>
          <w:b/>
        </w:rPr>
      </w:pPr>
    </w:p>
    <w:p w:rsidR="005A1DD8" w:rsidRDefault="005A1DD8">
      <w:pPr>
        <w:rPr>
          <w:b/>
        </w:rPr>
      </w:pPr>
    </w:p>
    <w:p w:rsidR="005A1DD8" w:rsidRDefault="005A1DD8">
      <w:pPr>
        <w:rPr>
          <w:b/>
        </w:rPr>
      </w:pPr>
    </w:p>
    <w:p w:rsidR="005A1DD8" w:rsidRDefault="005A1DD8">
      <w:pPr>
        <w:spacing w:line="300" w:lineRule="auto"/>
        <w:ind w:firstLine="0"/>
        <w:jc w:val="center"/>
        <w:rPr>
          <w:b/>
          <w:color w:val="000000"/>
        </w:rPr>
      </w:pPr>
    </w:p>
    <w:p w:rsidR="005A1DD8" w:rsidRDefault="005A1DD8">
      <w:pPr>
        <w:spacing w:line="300" w:lineRule="auto"/>
        <w:ind w:firstLine="0"/>
        <w:jc w:val="center"/>
        <w:rPr>
          <w:b/>
          <w:color w:val="000000"/>
        </w:rPr>
      </w:pPr>
    </w:p>
    <w:p w:rsidR="005A1DD8" w:rsidRDefault="00207512">
      <w:pPr>
        <w:spacing w:line="300" w:lineRule="auto"/>
        <w:ind w:firstLine="0"/>
        <w:jc w:val="center"/>
        <w:rPr>
          <w:b/>
          <w:color w:val="000000"/>
        </w:rPr>
      </w:pPr>
      <w:r>
        <w:rPr>
          <w:b/>
          <w:color w:val="000000"/>
        </w:rPr>
        <w:t>CASCAVEL - PR</w:t>
      </w:r>
    </w:p>
    <w:p w:rsidR="005A1DD8" w:rsidRDefault="00207512">
      <w:pPr>
        <w:spacing w:line="300" w:lineRule="auto"/>
        <w:ind w:firstLine="0"/>
        <w:jc w:val="center"/>
        <w:rPr>
          <w:b/>
        </w:rPr>
      </w:pPr>
      <w:r>
        <w:rPr>
          <w:b/>
          <w:color w:val="000000"/>
        </w:rPr>
        <w:t>2024</w:t>
      </w:r>
    </w:p>
    <w:p w:rsidR="005A1DD8" w:rsidRDefault="005A1DD8">
      <w:pPr>
        <w:spacing w:line="300" w:lineRule="auto"/>
        <w:ind w:firstLine="0"/>
        <w:jc w:val="center"/>
        <w:rPr>
          <w:b/>
        </w:rPr>
      </w:pPr>
    </w:p>
    <w:p w:rsidR="005A1DD8" w:rsidRDefault="00207512">
      <w:pPr>
        <w:ind w:firstLine="0"/>
        <w:jc w:val="center"/>
        <w:rPr>
          <w:b/>
        </w:rPr>
      </w:pPr>
      <w:r>
        <w:rPr>
          <w:b/>
        </w:rPr>
        <w:lastRenderedPageBreak/>
        <w:t>VICTOR RAMOS</w:t>
      </w:r>
    </w:p>
    <w:p w:rsidR="005A1DD8" w:rsidRDefault="005A1DD8">
      <w:pPr>
        <w:jc w:val="center"/>
        <w:rPr>
          <w:b/>
        </w:rPr>
      </w:pPr>
    </w:p>
    <w:p w:rsidR="005A1DD8" w:rsidRDefault="005A1DD8">
      <w:pPr>
        <w:jc w:val="center"/>
        <w:rPr>
          <w:b/>
        </w:rPr>
      </w:pPr>
    </w:p>
    <w:p w:rsidR="005A1DD8" w:rsidRDefault="005A1DD8">
      <w:pPr>
        <w:jc w:val="center"/>
        <w:rPr>
          <w:b/>
        </w:rPr>
      </w:pPr>
    </w:p>
    <w:p w:rsidR="005A1DD8" w:rsidRDefault="005A1DD8">
      <w:pPr>
        <w:ind w:firstLine="0"/>
        <w:jc w:val="center"/>
        <w:rPr>
          <w:b/>
        </w:rPr>
      </w:pPr>
    </w:p>
    <w:p w:rsidR="005A1DD8" w:rsidRDefault="00207512">
      <w:pPr>
        <w:ind w:firstLine="0"/>
        <w:jc w:val="center"/>
        <w:rPr>
          <w:b/>
        </w:rPr>
      </w:pPr>
      <w:r>
        <w:rPr>
          <w:b/>
        </w:rPr>
        <w:t>AGENDAMENTO ELETRO AUTOMÇÃO</w:t>
      </w:r>
    </w:p>
    <w:p w:rsidR="005A1DD8" w:rsidRDefault="005A1DD8">
      <w:pPr>
        <w:rPr>
          <w:b/>
        </w:rPr>
      </w:pPr>
    </w:p>
    <w:p w:rsidR="005A1DD8" w:rsidRDefault="005A1DD8">
      <w:pPr>
        <w:rPr>
          <w:b/>
        </w:rPr>
      </w:pPr>
    </w:p>
    <w:p w:rsidR="005A1DD8" w:rsidRDefault="005A1DD8">
      <w:pPr>
        <w:rPr>
          <w:b/>
        </w:rPr>
      </w:pPr>
    </w:p>
    <w:p w:rsidR="005A1DD8" w:rsidRDefault="005A1DD8"/>
    <w:p w:rsidR="005A1DD8" w:rsidRDefault="005A1DD8"/>
    <w:p w:rsidR="005A1DD8" w:rsidRDefault="00207512">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5A1DD8" w:rsidRDefault="005A1DD8">
      <w:pPr>
        <w:spacing w:line="240" w:lineRule="auto"/>
        <w:ind w:left="4560" w:firstLine="0"/>
        <w:rPr>
          <w:color w:val="000000"/>
        </w:rPr>
      </w:pPr>
    </w:p>
    <w:p w:rsidR="005A1DD8" w:rsidRDefault="00207512">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rsidR="005A1DD8" w:rsidRDefault="00207512">
      <w:pPr>
        <w:spacing w:line="240" w:lineRule="auto"/>
        <w:ind w:left="4560" w:firstLine="0"/>
        <w:jc w:val="right"/>
        <w:rPr>
          <w:color w:val="000000"/>
        </w:rPr>
      </w:pPr>
      <w:r>
        <w:t>Prof</w:t>
      </w:r>
      <w:r>
        <w:rPr>
          <w:color w:val="000000"/>
        </w:rPr>
        <w:t>ª</w:t>
      </w:r>
      <w:r>
        <w:t xml:space="preserve">. </w:t>
      </w:r>
      <w:r>
        <w:rPr>
          <w:spacing w:val="4"/>
          <w:sz w:val="21"/>
          <w:szCs w:val="21"/>
        </w:rPr>
        <w:t>Alessandra M. Uhl</w:t>
      </w:r>
      <w:r>
        <w:t xml:space="preserve"> </w:t>
      </w:r>
      <w:r>
        <w:rPr>
          <w:vertAlign w:val="superscript"/>
        </w:rPr>
        <w:t>2</w:t>
      </w:r>
    </w:p>
    <w:p w:rsidR="005A1DD8" w:rsidRDefault="00207512">
      <w:pPr>
        <w:jc w:val="right"/>
      </w:pPr>
      <w:r>
        <w:t xml:space="preserve">     </w:t>
      </w:r>
      <w:r>
        <w:tab/>
      </w:r>
      <w:r>
        <w:tab/>
      </w:r>
      <w:r>
        <w:tab/>
      </w:r>
      <w:r>
        <w:tab/>
      </w:r>
      <w:r>
        <w:tab/>
      </w:r>
      <w:r>
        <w:tab/>
      </w:r>
      <w:r>
        <w:tab/>
      </w:r>
    </w:p>
    <w:p w:rsidR="005A1DD8" w:rsidRDefault="005A1DD8"/>
    <w:p w:rsidR="005A1DD8" w:rsidRDefault="005A1DD8"/>
    <w:p w:rsidR="005A1DD8" w:rsidRDefault="005A1DD8"/>
    <w:p w:rsidR="005A1DD8" w:rsidRDefault="005A1DD8">
      <w:pPr>
        <w:spacing w:line="300" w:lineRule="auto"/>
        <w:ind w:firstLine="0"/>
        <w:rPr>
          <w:b/>
          <w:color w:val="000000"/>
        </w:rPr>
      </w:pPr>
    </w:p>
    <w:p w:rsidR="005A1DD8" w:rsidRDefault="005A1DD8">
      <w:pPr>
        <w:spacing w:line="300" w:lineRule="auto"/>
        <w:ind w:firstLine="0"/>
        <w:rPr>
          <w:b/>
          <w:color w:val="000000"/>
        </w:rPr>
      </w:pPr>
    </w:p>
    <w:p w:rsidR="005A1DD8" w:rsidRDefault="00207512">
      <w:pPr>
        <w:spacing w:line="300" w:lineRule="auto"/>
        <w:ind w:firstLine="0"/>
        <w:jc w:val="center"/>
        <w:rPr>
          <w:b/>
          <w:color w:val="000000"/>
        </w:rPr>
      </w:pPr>
      <w:r>
        <w:rPr>
          <w:b/>
          <w:color w:val="000000"/>
        </w:rPr>
        <w:t>CASCAVEL - PR</w:t>
      </w:r>
    </w:p>
    <w:p w:rsidR="005A1DD8" w:rsidRDefault="00207512">
      <w:pPr>
        <w:spacing w:line="300" w:lineRule="auto"/>
        <w:ind w:firstLine="0"/>
        <w:jc w:val="center"/>
        <w:rPr>
          <w:b/>
          <w:color w:val="000000"/>
        </w:rPr>
      </w:pPr>
      <w:r>
        <w:rPr>
          <w:b/>
          <w:color w:val="000000"/>
        </w:rPr>
        <w:lastRenderedPageBreak/>
        <w:t>2024</w:t>
      </w:r>
    </w:p>
    <w:p w:rsidR="005A1DD8" w:rsidRDefault="005A1DD8">
      <w:pPr>
        <w:spacing w:line="300" w:lineRule="auto"/>
        <w:ind w:firstLine="0"/>
        <w:jc w:val="center"/>
        <w:rPr>
          <w:b/>
          <w:color w:val="000000"/>
        </w:rPr>
      </w:pPr>
    </w:p>
    <w:p w:rsidR="005A1DD8" w:rsidRDefault="005A1DD8">
      <w:pPr>
        <w:spacing w:line="300" w:lineRule="auto"/>
        <w:ind w:firstLine="0"/>
        <w:jc w:val="center"/>
        <w:rPr>
          <w:b/>
          <w:color w:val="000000"/>
        </w:rPr>
      </w:pPr>
    </w:p>
    <w:p w:rsidR="005A1DD8" w:rsidRDefault="00207512">
      <w:pPr>
        <w:ind w:firstLine="0"/>
        <w:jc w:val="center"/>
        <w:rPr>
          <w:b/>
        </w:rPr>
      </w:pPr>
      <w:r>
        <w:t>VICTOR RAMOS</w:t>
      </w:r>
    </w:p>
    <w:p w:rsidR="005A1DD8" w:rsidRDefault="005A1DD8">
      <w:pPr>
        <w:ind w:firstLine="0"/>
        <w:jc w:val="center"/>
        <w:rPr>
          <w:b/>
        </w:rPr>
      </w:pPr>
    </w:p>
    <w:p w:rsidR="005A1DD8" w:rsidRDefault="005A1DD8">
      <w:pPr>
        <w:jc w:val="center"/>
        <w:rPr>
          <w:b/>
        </w:rPr>
      </w:pPr>
    </w:p>
    <w:p w:rsidR="005A1DD8" w:rsidRDefault="005A1DD8">
      <w:pPr>
        <w:jc w:val="center"/>
        <w:rPr>
          <w:b/>
        </w:rPr>
      </w:pPr>
    </w:p>
    <w:p w:rsidR="005A1DD8" w:rsidRDefault="005A1DD8">
      <w:pPr>
        <w:ind w:firstLine="0"/>
        <w:jc w:val="center"/>
        <w:rPr>
          <w:b/>
        </w:rPr>
      </w:pPr>
    </w:p>
    <w:p w:rsidR="005A1DD8" w:rsidRDefault="00207512">
      <w:pPr>
        <w:ind w:firstLine="0"/>
        <w:jc w:val="center"/>
        <w:rPr>
          <w:b/>
        </w:rPr>
      </w:pPr>
      <w:r>
        <w:rPr>
          <w:b/>
        </w:rPr>
        <w:t>AGENDAMENTO ELETRO AUTOMÇÃO</w:t>
      </w:r>
    </w:p>
    <w:p w:rsidR="005A1DD8" w:rsidRDefault="005A1DD8">
      <w:pPr>
        <w:jc w:val="center"/>
        <w:rPr>
          <w:b/>
        </w:rPr>
      </w:pPr>
    </w:p>
    <w:p w:rsidR="005A1DD8" w:rsidRDefault="005A1DD8">
      <w:pPr>
        <w:spacing w:line="360" w:lineRule="auto"/>
        <w:ind w:firstLine="0"/>
        <w:jc w:val="center"/>
        <w:rPr>
          <w:smallCaps/>
          <w:color w:val="000000"/>
        </w:rPr>
      </w:pPr>
    </w:p>
    <w:p w:rsidR="005A1DD8" w:rsidRDefault="00207512">
      <w:pPr>
        <w:spacing w:line="300" w:lineRule="auto"/>
        <w:ind w:firstLine="0"/>
        <w:rPr>
          <w:color w:val="000000"/>
        </w:rPr>
      </w:pPr>
      <w:r>
        <w:rPr>
          <w:color w:val="000000"/>
        </w:rPr>
        <w:t xml:space="preserve">Este Projeto de Conclusão de Curso foi julgado e aprovado pelo Curso Técnico em Informática do </w:t>
      </w:r>
      <w:r>
        <w:rPr>
          <w:color w:val="000000"/>
        </w:rPr>
        <w:t>Colégio Estadual Padre Carmelo Perrone - EFMP.</w:t>
      </w:r>
    </w:p>
    <w:p w:rsidR="005A1DD8" w:rsidRDefault="005A1DD8">
      <w:pPr>
        <w:spacing w:line="360" w:lineRule="auto"/>
        <w:ind w:firstLine="0"/>
        <w:jc w:val="center"/>
        <w:rPr>
          <w:color w:val="000000"/>
        </w:rPr>
      </w:pPr>
    </w:p>
    <w:p w:rsidR="005A1DD8" w:rsidRDefault="00207512">
      <w:pPr>
        <w:spacing w:line="360" w:lineRule="auto"/>
        <w:ind w:firstLine="0"/>
        <w:jc w:val="center"/>
        <w:rPr>
          <w:color w:val="000000"/>
        </w:rPr>
      </w:pPr>
      <w:r>
        <w:rPr>
          <w:color w:val="000000"/>
        </w:rPr>
        <w:t xml:space="preserve">Cascavel, Pr., </w:t>
      </w:r>
      <w:r>
        <w:rPr>
          <w:color w:val="000000"/>
        </w:rPr>
        <w:t>29</w:t>
      </w:r>
      <w:r>
        <w:rPr>
          <w:color w:val="000000"/>
        </w:rPr>
        <w:t xml:space="preserve"> de </w:t>
      </w:r>
      <w:r>
        <w:rPr>
          <w:color w:val="000000"/>
        </w:rPr>
        <w:t>agosto</w:t>
      </w:r>
      <w:r>
        <w:rPr>
          <w:color w:val="000000"/>
        </w:rPr>
        <w:t xml:space="preserve"> de 2024</w:t>
      </w:r>
    </w:p>
    <w:p w:rsidR="005A1DD8" w:rsidRDefault="00207512">
      <w:pPr>
        <w:spacing w:line="360" w:lineRule="auto"/>
        <w:ind w:firstLine="0"/>
        <w:jc w:val="center"/>
        <w:rPr>
          <w:b/>
          <w:color w:val="000000"/>
        </w:rPr>
      </w:pPr>
      <w:r>
        <w:rPr>
          <w:b/>
          <w:color w:val="000000"/>
        </w:rPr>
        <w:t>COMISSÃO EXAMINADOR</w:t>
      </w:r>
    </w:p>
    <w:p w:rsidR="005A1DD8" w:rsidRDefault="005A1DD8">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5A1DD8">
        <w:tc>
          <w:tcPr>
            <w:tcW w:w="4252" w:type="dxa"/>
            <w:shd w:val="clear" w:color="auto" w:fill="auto"/>
          </w:tcPr>
          <w:p w:rsidR="005A1DD8" w:rsidRDefault="00207512">
            <w:pPr>
              <w:ind w:firstLine="0"/>
              <w:jc w:val="left"/>
            </w:pPr>
            <w:r>
              <w:rPr>
                <w:color w:val="000000"/>
              </w:rPr>
              <w:t>______________________________</w:t>
            </w:r>
          </w:p>
          <w:p w:rsidR="005A1DD8" w:rsidRDefault="00207512">
            <w:pPr>
              <w:spacing w:line="240" w:lineRule="auto"/>
              <w:ind w:firstLine="0"/>
              <w:jc w:val="center"/>
            </w:pPr>
            <w:r>
              <w:rPr>
                <w:color w:val="000000"/>
              </w:rPr>
              <w:t>Profª. Aparecida da S. Ferreira</w:t>
            </w:r>
            <w:r>
              <w:rPr>
                <w:color w:val="000000"/>
                <w:vertAlign w:val="superscript"/>
              </w:rPr>
              <w:t>1</w:t>
            </w:r>
          </w:p>
          <w:p w:rsidR="005A1DD8" w:rsidRDefault="00207512">
            <w:pPr>
              <w:spacing w:line="240" w:lineRule="auto"/>
              <w:ind w:firstLine="0"/>
              <w:jc w:val="center"/>
              <w:rPr>
                <w:color w:val="000000"/>
              </w:rPr>
            </w:pPr>
            <w:r>
              <w:rPr>
                <w:color w:val="000000"/>
              </w:rPr>
              <w:t>Especialista em Tecnologia da Informação</w:t>
            </w:r>
          </w:p>
          <w:p w:rsidR="005A1DD8" w:rsidRDefault="00207512">
            <w:pPr>
              <w:spacing w:after="14" w:line="240" w:lineRule="auto"/>
              <w:ind w:left="10" w:right="344" w:hanging="10"/>
              <w:jc w:val="center"/>
            </w:pPr>
            <w:r>
              <w:rPr>
                <w:i/>
                <w:sz w:val="20"/>
                <w:szCs w:val="20"/>
              </w:rPr>
              <w:t xml:space="preserve">Faculdade de Ciências Sociais Aplicadas de </w:t>
            </w:r>
            <w:r>
              <w:rPr>
                <w:i/>
                <w:sz w:val="20"/>
                <w:szCs w:val="20"/>
              </w:rPr>
              <w:t>Cascavel</w:t>
            </w:r>
          </w:p>
          <w:p w:rsidR="005A1DD8" w:rsidRDefault="00207512">
            <w:pPr>
              <w:spacing w:line="240" w:lineRule="auto"/>
              <w:ind w:firstLine="0"/>
            </w:pPr>
            <w:r>
              <w:t xml:space="preserve">                  Orientadora</w:t>
            </w:r>
          </w:p>
          <w:p w:rsidR="005A1DD8" w:rsidRDefault="005A1DD8">
            <w:pPr>
              <w:ind w:firstLine="0"/>
              <w:jc w:val="center"/>
              <w:rPr>
                <w:color w:val="000000"/>
              </w:rPr>
            </w:pPr>
          </w:p>
        </w:tc>
        <w:tc>
          <w:tcPr>
            <w:tcW w:w="4251" w:type="dxa"/>
            <w:shd w:val="clear" w:color="auto" w:fill="auto"/>
          </w:tcPr>
          <w:p w:rsidR="005A1DD8" w:rsidRDefault="00207512">
            <w:pPr>
              <w:ind w:firstLine="0"/>
              <w:jc w:val="left"/>
            </w:pPr>
            <w:r>
              <w:rPr>
                <w:color w:val="000000"/>
              </w:rPr>
              <w:t>______________________________</w:t>
            </w:r>
          </w:p>
          <w:p w:rsidR="005A1DD8" w:rsidRDefault="00207512">
            <w:pPr>
              <w:spacing w:line="240" w:lineRule="auto"/>
              <w:ind w:firstLine="0"/>
              <w:jc w:val="center"/>
              <w:rPr>
                <w:spacing w:val="4"/>
              </w:rPr>
            </w:pPr>
            <w:r>
              <w:rPr>
                <w:color w:val="000000"/>
              </w:rPr>
              <w:t xml:space="preserve">Profª  </w:t>
            </w:r>
            <w:r>
              <w:rPr>
                <w:spacing w:val="4"/>
              </w:rPr>
              <w:t>ALESSANDRA MARIA UHL</w:t>
            </w:r>
          </w:p>
          <w:p w:rsidR="005A1DD8" w:rsidRDefault="00207512">
            <w:pPr>
              <w:spacing w:line="240" w:lineRule="auto"/>
              <w:ind w:firstLine="0"/>
            </w:pPr>
            <w:r>
              <w:t xml:space="preserve">                  Banco de dados</w:t>
            </w:r>
          </w:p>
          <w:p w:rsidR="005A1DD8" w:rsidRDefault="005A1DD8">
            <w:pPr>
              <w:spacing w:line="240" w:lineRule="auto"/>
              <w:ind w:firstLine="0"/>
            </w:pPr>
          </w:p>
        </w:tc>
      </w:tr>
      <w:tr w:rsidR="005A1DD8">
        <w:tc>
          <w:tcPr>
            <w:tcW w:w="4252" w:type="dxa"/>
            <w:shd w:val="clear" w:color="auto" w:fill="auto"/>
          </w:tcPr>
          <w:p w:rsidR="005A1DD8" w:rsidRDefault="00207512">
            <w:pPr>
              <w:spacing w:line="240" w:lineRule="auto"/>
              <w:ind w:firstLine="0"/>
              <w:jc w:val="left"/>
            </w:pPr>
            <w:r>
              <w:rPr>
                <w:color w:val="000000"/>
              </w:rPr>
              <w:t>______________________________</w:t>
            </w:r>
          </w:p>
          <w:p w:rsidR="005A1DD8" w:rsidRDefault="005A1DD8">
            <w:pPr>
              <w:spacing w:line="240" w:lineRule="auto"/>
              <w:ind w:firstLine="0"/>
              <w:jc w:val="center"/>
              <w:rPr>
                <w:color w:val="000000"/>
              </w:rPr>
            </w:pPr>
          </w:p>
          <w:p w:rsidR="005A1DD8" w:rsidRDefault="00207512">
            <w:pPr>
              <w:spacing w:line="240" w:lineRule="auto"/>
              <w:ind w:firstLine="0"/>
              <w:jc w:val="center"/>
            </w:pPr>
            <w:r>
              <w:rPr>
                <w:color w:val="000000"/>
              </w:rPr>
              <w:t>Profª. Aparecida da S. Ferreira</w:t>
            </w:r>
            <w:r>
              <w:rPr>
                <w:color w:val="000000"/>
                <w:vertAlign w:val="superscript"/>
              </w:rPr>
              <w:t>1</w:t>
            </w:r>
          </w:p>
          <w:p w:rsidR="005A1DD8" w:rsidRDefault="00207512">
            <w:pPr>
              <w:spacing w:line="240" w:lineRule="auto"/>
              <w:ind w:firstLine="0"/>
              <w:jc w:val="center"/>
              <w:rPr>
                <w:color w:val="000000"/>
              </w:rPr>
            </w:pPr>
            <w:r>
              <w:rPr>
                <w:color w:val="000000"/>
              </w:rPr>
              <w:t>Especialista em Tecnologia da Informação</w:t>
            </w:r>
          </w:p>
          <w:p w:rsidR="005A1DD8" w:rsidRDefault="00207512">
            <w:pPr>
              <w:spacing w:after="14" w:line="240" w:lineRule="auto"/>
              <w:ind w:left="10" w:right="344" w:hanging="10"/>
              <w:jc w:val="center"/>
            </w:pPr>
            <w:r>
              <w:rPr>
                <w:i/>
                <w:sz w:val="20"/>
                <w:szCs w:val="20"/>
              </w:rPr>
              <w:t xml:space="preserve">Faculdade de </w:t>
            </w:r>
            <w:r>
              <w:rPr>
                <w:i/>
                <w:sz w:val="20"/>
                <w:szCs w:val="20"/>
              </w:rPr>
              <w:t>Ciências Sociais Aplicadas de Cascavel</w:t>
            </w:r>
          </w:p>
          <w:p w:rsidR="005A1DD8" w:rsidRDefault="00207512">
            <w:pPr>
              <w:spacing w:line="240" w:lineRule="auto"/>
              <w:ind w:firstLine="0"/>
            </w:pPr>
            <w:r>
              <w:t xml:space="preserve">                 WEB DESIGN</w:t>
            </w:r>
          </w:p>
          <w:p w:rsidR="005A1DD8" w:rsidRDefault="005A1DD8">
            <w:pPr>
              <w:tabs>
                <w:tab w:val="left" w:pos="8130"/>
              </w:tabs>
              <w:spacing w:line="240" w:lineRule="auto"/>
              <w:ind w:firstLine="0"/>
              <w:jc w:val="center"/>
              <w:rPr>
                <w:color w:val="000000"/>
              </w:rPr>
            </w:pPr>
          </w:p>
        </w:tc>
        <w:tc>
          <w:tcPr>
            <w:tcW w:w="4251" w:type="dxa"/>
            <w:shd w:val="clear" w:color="auto" w:fill="auto"/>
          </w:tcPr>
          <w:p w:rsidR="005A1DD8" w:rsidRDefault="00207512">
            <w:pPr>
              <w:spacing w:line="240" w:lineRule="auto"/>
              <w:ind w:firstLine="0"/>
              <w:jc w:val="left"/>
            </w:pPr>
            <w:r>
              <w:rPr>
                <w:color w:val="000000"/>
              </w:rPr>
              <w:t>______________________________</w:t>
            </w:r>
          </w:p>
          <w:p w:rsidR="005A1DD8" w:rsidRDefault="005A1DD8">
            <w:pPr>
              <w:spacing w:line="240" w:lineRule="auto"/>
              <w:ind w:firstLine="0"/>
              <w:jc w:val="center"/>
              <w:rPr>
                <w:color w:val="000000"/>
              </w:rPr>
            </w:pPr>
          </w:p>
          <w:p w:rsidR="005A1DD8" w:rsidRDefault="00207512">
            <w:pPr>
              <w:spacing w:line="240" w:lineRule="auto"/>
              <w:ind w:firstLine="0"/>
              <w:jc w:val="center"/>
            </w:pPr>
            <w:r>
              <w:rPr>
                <w:color w:val="000000"/>
              </w:rPr>
              <w:t xml:space="preserve">Profª  </w:t>
            </w:r>
            <w:r>
              <w:rPr>
                <w:spacing w:val="4"/>
              </w:rPr>
              <w:t>ELIANE MARIA DAL MOLIN CRISTO</w:t>
            </w:r>
          </w:p>
          <w:p w:rsidR="005A1DD8" w:rsidRDefault="00207512">
            <w:pPr>
              <w:spacing w:line="240" w:lineRule="auto"/>
              <w:ind w:firstLine="0"/>
              <w:jc w:val="center"/>
            </w:pPr>
            <w:r>
              <w:rPr>
                <w:color w:val="000000"/>
              </w:rPr>
              <w:t xml:space="preserve">Especialista em </w:t>
            </w:r>
            <w:r>
              <w:rPr>
                <w:shd w:val="clear" w:color="auto" w:fill="FFFFFF"/>
              </w:rPr>
              <w:t>Educação Especial: Atendimento às Necessidades Espe. - Faculdade Iguaçu-ESAP</w:t>
            </w:r>
          </w:p>
          <w:p w:rsidR="005A1DD8" w:rsidRDefault="00207512">
            <w:pPr>
              <w:spacing w:line="240" w:lineRule="auto"/>
              <w:ind w:firstLine="0"/>
              <w:jc w:val="center"/>
            </w:pPr>
            <w:r>
              <w:rPr>
                <w:color w:val="000000"/>
              </w:rPr>
              <w:t>Coordenadora de curso</w:t>
            </w:r>
          </w:p>
          <w:p w:rsidR="005A1DD8" w:rsidRDefault="005A1DD8">
            <w:pPr>
              <w:tabs>
                <w:tab w:val="left" w:pos="8130"/>
              </w:tabs>
              <w:spacing w:line="240" w:lineRule="auto"/>
              <w:ind w:firstLine="0"/>
              <w:jc w:val="center"/>
              <w:rPr>
                <w:color w:val="000000"/>
              </w:rPr>
            </w:pPr>
          </w:p>
        </w:tc>
      </w:tr>
      <w:tr w:rsidR="005A1DD8">
        <w:trPr>
          <w:trHeight w:val="80"/>
        </w:trPr>
        <w:tc>
          <w:tcPr>
            <w:tcW w:w="4252" w:type="dxa"/>
            <w:shd w:val="clear" w:color="auto" w:fill="auto"/>
          </w:tcPr>
          <w:p w:rsidR="005A1DD8" w:rsidRDefault="005A1DD8">
            <w:pPr>
              <w:spacing w:line="240" w:lineRule="auto"/>
              <w:ind w:firstLine="0"/>
              <w:jc w:val="left"/>
              <w:rPr>
                <w:color w:val="000000"/>
              </w:rPr>
            </w:pPr>
          </w:p>
        </w:tc>
        <w:tc>
          <w:tcPr>
            <w:tcW w:w="4251" w:type="dxa"/>
            <w:shd w:val="clear" w:color="auto" w:fill="auto"/>
          </w:tcPr>
          <w:p w:rsidR="005A1DD8" w:rsidRDefault="005A1DD8">
            <w:pPr>
              <w:spacing w:line="240" w:lineRule="auto"/>
              <w:ind w:firstLine="0"/>
              <w:jc w:val="left"/>
              <w:rPr>
                <w:color w:val="000000"/>
              </w:rPr>
            </w:pPr>
          </w:p>
        </w:tc>
      </w:tr>
    </w:tbl>
    <w:p w:rsidR="005A1DD8" w:rsidRDefault="005A1DD8">
      <w:pPr>
        <w:spacing w:line="360" w:lineRule="auto"/>
        <w:ind w:firstLine="0"/>
        <w:jc w:val="center"/>
        <w:rPr>
          <w:b/>
          <w:color w:val="000000"/>
        </w:rPr>
      </w:pPr>
    </w:p>
    <w:p w:rsidR="005A1DD8" w:rsidRDefault="005A1DD8">
      <w:pPr>
        <w:spacing w:line="360" w:lineRule="auto"/>
        <w:ind w:firstLine="0"/>
        <w:jc w:val="center"/>
        <w:rPr>
          <w:b/>
          <w:color w:val="000000"/>
        </w:rPr>
      </w:pPr>
    </w:p>
    <w:p w:rsidR="005A1DD8" w:rsidRDefault="00207512">
      <w:pPr>
        <w:pStyle w:val="Ttulodondicedefiguras"/>
      </w:pPr>
      <w:r>
        <w:t>Índice de figuras</w:t>
      </w:r>
    </w:p>
    <w:p w:rsidR="005A1DD8" w:rsidRDefault="00207512">
      <w:pPr>
        <w:pStyle w:val="ndice1defiguras"/>
      </w:pPr>
      <w:r>
        <w:fldChar w:fldCharType="begin"/>
      </w:r>
      <w:r>
        <w:rPr>
          <w:rStyle w:val="Vnculodendice"/>
        </w:rPr>
        <w:instrText>TOC \c "Figura"</w:instrText>
      </w:r>
      <w:r>
        <w:rPr>
          <w:rStyle w:val="Vnculodendice"/>
        </w:rPr>
        <w:fldChar w:fldCharType="separate"/>
      </w:r>
      <w:hyperlink w:anchor="Figura!0|sequence">
        <w:r>
          <w:rPr>
            <w:rStyle w:val="Vnculodendice"/>
          </w:rPr>
          <w:t>Figura 1: Figura Diagrama de Contexto</w:t>
        </w:r>
        <w:r>
          <w:rPr>
            <w:rStyle w:val="Vnculodendice"/>
          </w:rPr>
          <w:tab/>
          <w:t>15</w:t>
        </w:r>
      </w:hyperlink>
    </w:p>
    <w:p w:rsidR="005A1DD8" w:rsidRDefault="00207512">
      <w:pPr>
        <w:pStyle w:val="ndice1defiguras"/>
      </w:pPr>
      <w:hyperlink w:anchor="Figura!1|sequence">
        <w:r>
          <w:rPr>
            <w:rStyle w:val="Vnculodendice"/>
          </w:rPr>
          <w:t>Figura 2: Diagrama de Fluxo de Dados</w:t>
        </w:r>
        <w:r>
          <w:rPr>
            <w:rStyle w:val="Vnculodendice"/>
          </w:rPr>
          <w:tab/>
          <w:t>16</w:t>
        </w:r>
      </w:hyperlink>
    </w:p>
    <w:p w:rsidR="005A1DD8" w:rsidRDefault="00207512">
      <w:pPr>
        <w:pStyle w:val="ndice1defiguras"/>
      </w:pPr>
      <w:hyperlink w:anchor="Figura!2|sequence">
        <w:r>
          <w:rPr>
            <w:rStyle w:val="Vnculodendice"/>
          </w:rPr>
          <w:t xml:space="preserve">Figura 3: Diagrama </w:t>
        </w:r>
        <w:r>
          <w:rPr>
            <w:rStyle w:val="Vnculodendice"/>
          </w:rPr>
          <w:t>de Entidade e Relacionamento</w:t>
        </w:r>
        <w:r>
          <w:rPr>
            <w:rStyle w:val="Vnculodendice"/>
          </w:rPr>
          <w:tab/>
          <w:t>17</w:t>
        </w:r>
      </w:hyperlink>
      <w:r>
        <w:rPr>
          <w:rStyle w:val="Vnculodendice"/>
        </w:rPr>
        <w:fldChar w:fldCharType="end"/>
      </w:r>
    </w:p>
    <w:p w:rsidR="005A1DD8" w:rsidRDefault="005A1DD8">
      <w:pPr>
        <w:keepNext/>
        <w:keepLines/>
        <w:widowControl/>
        <w:tabs>
          <w:tab w:val="left" w:pos="709"/>
        </w:tabs>
        <w:spacing w:before="240" w:line="259" w:lineRule="auto"/>
        <w:ind w:firstLine="0"/>
        <w:rPr>
          <w:rFonts w:ascii="Calibri" w:eastAsia="Calibri" w:hAnsi="Calibri" w:cs="Calibri"/>
          <w:color w:val="366091"/>
          <w:sz w:val="32"/>
          <w:szCs w:val="32"/>
        </w:rPr>
      </w:pPr>
    </w:p>
    <w:sdt>
      <w:sdtPr>
        <w:id w:val="575298592"/>
        <w:docPartObj>
          <w:docPartGallery w:val="Table of Contents"/>
          <w:docPartUnique/>
        </w:docPartObj>
      </w:sdtPr>
      <w:sdtEndPr/>
      <w:sdtContent>
        <w:p w:rsidR="005A1DD8" w:rsidRDefault="005A1DD8">
          <w:pPr>
            <w:pStyle w:val="Sumrio1"/>
          </w:pPr>
        </w:p>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5A1DD8"/>
        <w:p w:rsidR="005A1DD8" w:rsidRDefault="00207512">
          <w:pPr>
            <w:spacing w:line="360" w:lineRule="auto"/>
          </w:pPr>
        </w:p>
      </w:sdtContent>
    </w:sdt>
    <w:p w:rsidR="005A1DD8" w:rsidRDefault="005A1DD8"/>
    <w:p w:rsidR="005A1DD8" w:rsidRDefault="00207512">
      <w:pPr>
        <w:tabs>
          <w:tab w:val="left" w:pos="1155"/>
        </w:tabs>
      </w:pPr>
      <w:r>
        <w:tab/>
      </w:r>
    </w:p>
    <w:sdt>
      <w:sdtPr>
        <w:rPr>
          <w:b w:val="0"/>
          <w:bCs w:val="0"/>
          <w:sz w:val="24"/>
          <w:szCs w:val="24"/>
        </w:rPr>
        <w:id w:val="-2012281327"/>
        <w:docPartObj>
          <w:docPartGallery w:val="Table of Contents"/>
          <w:docPartUnique/>
        </w:docPartObj>
      </w:sdtPr>
      <w:sdtEndPr/>
      <w:sdtContent>
        <w:p w:rsidR="005A1DD8" w:rsidRDefault="00207512">
          <w:pPr>
            <w:pStyle w:val="Ttulodendicedeautoridades"/>
          </w:pPr>
          <w:r>
            <w:t>Índice</w:t>
          </w:r>
        </w:p>
        <w:p w:rsidR="005A1DD8" w:rsidRDefault="00207512">
          <w:pPr>
            <w:pStyle w:val="Sumrio1"/>
            <w:tabs>
              <w:tab w:val="clear" w:pos="1100"/>
              <w:tab w:val="clear" w:pos="9061"/>
              <w:tab w:val="right" w:leader="dot" w:pos="9071"/>
            </w:tabs>
          </w:pPr>
          <w:r>
            <w:fldChar w:fldCharType="begin"/>
          </w:r>
          <w:r>
            <w:rPr>
              <w:rStyle w:val="Vnculodendice"/>
            </w:rPr>
            <w:instrText>TOC \f \o "1-9" \h</w:instrText>
          </w:r>
          <w:r>
            <w:rPr>
              <w:rStyle w:val="Vnculodendice"/>
            </w:rPr>
            <w:fldChar w:fldCharType="separate"/>
          </w:r>
          <w:hyperlink w:anchor="__RefHeading___Toc653_527029333">
            <w:r>
              <w:rPr>
                <w:rStyle w:val="Vnculodendice"/>
              </w:rPr>
              <w:t xml:space="preserve"> 1  INTRODUÇÃO</w:t>
            </w:r>
            <w:r>
              <w:rPr>
                <w:rStyle w:val="Vnculodendice"/>
              </w:rPr>
              <w:tab/>
              <w:t>6</w:t>
            </w:r>
          </w:hyperlink>
        </w:p>
        <w:p w:rsidR="005A1DD8" w:rsidRDefault="00207512">
          <w:pPr>
            <w:pStyle w:val="Sumrio2"/>
            <w:tabs>
              <w:tab w:val="right" w:leader="dot" w:pos="9071"/>
            </w:tabs>
          </w:pPr>
          <w:hyperlink w:anchor="__RefHeading___Toc655_527029333">
            <w:r>
              <w:rPr>
                <w:rStyle w:val="Vnculodendice"/>
              </w:rPr>
              <w:t xml:space="preserve"> 1.1  Apresentação do Problema</w:t>
            </w:r>
            <w:r>
              <w:rPr>
                <w:rStyle w:val="Vnculodendice"/>
              </w:rPr>
              <w:tab/>
              <w:t>7</w:t>
            </w:r>
          </w:hyperlink>
        </w:p>
        <w:p w:rsidR="005A1DD8" w:rsidRDefault="00207512">
          <w:pPr>
            <w:pStyle w:val="Sumrio1"/>
            <w:tabs>
              <w:tab w:val="clear" w:pos="1100"/>
              <w:tab w:val="clear" w:pos="9061"/>
              <w:tab w:val="right" w:leader="dot" w:pos="9071"/>
            </w:tabs>
          </w:pPr>
          <w:hyperlink w:anchor="__RefHeading___Toc657_527029333">
            <w:r>
              <w:rPr>
                <w:rStyle w:val="Vnculodendice"/>
              </w:rPr>
              <w:t>2 OBJETIVOS</w:t>
            </w:r>
            <w:r>
              <w:rPr>
                <w:rStyle w:val="Vnculodendice"/>
              </w:rPr>
              <w:tab/>
              <w:t>9</w:t>
            </w:r>
          </w:hyperlink>
        </w:p>
        <w:p w:rsidR="005A1DD8" w:rsidRDefault="00207512">
          <w:pPr>
            <w:pStyle w:val="Sumrio1"/>
            <w:tabs>
              <w:tab w:val="clear" w:pos="1100"/>
              <w:tab w:val="clear" w:pos="9061"/>
              <w:tab w:val="right" w:leader="dot" w:pos="9071"/>
            </w:tabs>
          </w:pPr>
          <w:hyperlink w:anchor="__RefHeading___Toc659_527029333">
            <w:r>
              <w:rPr>
                <w:rStyle w:val="Vnculodendice"/>
              </w:rPr>
              <w:t>3 METODOLOGIA</w:t>
            </w:r>
            <w:r>
              <w:rPr>
                <w:rStyle w:val="Vnculodendice"/>
              </w:rPr>
              <w:tab/>
              <w:t>10</w:t>
            </w:r>
          </w:hyperlink>
        </w:p>
        <w:p w:rsidR="005A1DD8" w:rsidRDefault="00207512">
          <w:pPr>
            <w:pStyle w:val="Sumrio1"/>
            <w:tabs>
              <w:tab w:val="clear" w:pos="1100"/>
              <w:tab w:val="clear" w:pos="9061"/>
              <w:tab w:val="right" w:leader="dot" w:pos="9071"/>
            </w:tabs>
          </w:pPr>
          <w:hyperlink w:anchor="__RefHeading___Toc661_527029333">
            <w:r>
              <w:rPr>
                <w:rStyle w:val="Vnculodendice"/>
              </w:rPr>
              <w:t>4 REFERENCIAL TEÓRICO</w:t>
            </w:r>
            <w:r>
              <w:rPr>
                <w:rStyle w:val="Vnculodendice"/>
              </w:rPr>
              <w:tab/>
              <w:t>12</w:t>
            </w:r>
          </w:hyperlink>
        </w:p>
        <w:p w:rsidR="005A1DD8" w:rsidRDefault="00207512">
          <w:pPr>
            <w:pStyle w:val="Sumrio1"/>
            <w:tabs>
              <w:tab w:val="clear" w:pos="1100"/>
              <w:tab w:val="clear" w:pos="9061"/>
              <w:tab w:val="right" w:leader="dot" w:pos="9071"/>
            </w:tabs>
          </w:pPr>
          <w:hyperlink w:anchor="__RefHeading___Toc663_527029333">
            <w:r>
              <w:rPr>
                <w:rStyle w:val="Vnculodendice"/>
              </w:rPr>
              <w:t>5 DOCUMENTAÇÃO do projeto</w:t>
            </w:r>
            <w:r>
              <w:rPr>
                <w:rStyle w:val="Vnculodendice"/>
              </w:rPr>
              <w:tab/>
              <w:t>14</w:t>
            </w:r>
          </w:hyperlink>
        </w:p>
        <w:p w:rsidR="005A1DD8" w:rsidRDefault="00207512">
          <w:pPr>
            <w:pStyle w:val="Sumrio2"/>
            <w:tabs>
              <w:tab w:val="right" w:leader="dot" w:pos="9071"/>
            </w:tabs>
          </w:pPr>
          <w:hyperlink w:anchor="__RefHeading___Toc665_527029333">
            <w:r>
              <w:rPr>
                <w:rStyle w:val="Vnculodendice"/>
              </w:rPr>
              <w:t>5.1 Requisitos</w:t>
            </w:r>
            <w:r>
              <w:rPr>
                <w:rStyle w:val="Vnculodendice"/>
              </w:rPr>
              <w:tab/>
              <w:t>15</w:t>
            </w:r>
          </w:hyperlink>
        </w:p>
        <w:p w:rsidR="005A1DD8" w:rsidRDefault="00207512">
          <w:pPr>
            <w:pStyle w:val="Sumrio2"/>
            <w:tabs>
              <w:tab w:val="right" w:leader="dot" w:pos="9071"/>
            </w:tabs>
          </w:pPr>
          <w:hyperlink w:anchor="__RefHeading___Toc667_527029333">
            <w:r>
              <w:rPr>
                <w:rStyle w:val="Vnculodendice"/>
              </w:rPr>
              <w:t>5.1.1 Requisitos funcionais</w:t>
            </w:r>
            <w:r>
              <w:rPr>
                <w:rStyle w:val="Vnculodendice"/>
              </w:rPr>
              <w:tab/>
              <w:t>15</w:t>
            </w:r>
          </w:hyperlink>
        </w:p>
        <w:p w:rsidR="005A1DD8" w:rsidRDefault="00207512">
          <w:pPr>
            <w:pStyle w:val="Sumrio3"/>
            <w:tabs>
              <w:tab w:val="right" w:leader="dot" w:pos="9071"/>
            </w:tabs>
          </w:pPr>
          <w:hyperlink w:anchor="__RefHeading___Toc669_527029333">
            <w:r>
              <w:rPr>
                <w:rStyle w:val="Vnculodendice"/>
              </w:rPr>
              <w:t>5.1.2 Requisitos não funcionais</w:t>
            </w:r>
            <w:r>
              <w:rPr>
                <w:rStyle w:val="Vnculodendice"/>
              </w:rPr>
              <w:tab/>
              <w:t>15</w:t>
            </w:r>
          </w:hyperlink>
        </w:p>
        <w:p w:rsidR="005A1DD8" w:rsidRDefault="00207512">
          <w:pPr>
            <w:pStyle w:val="Sumrio2"/>
            <w:tabs>
              <w:tab w:val="right" w:leader="dot" w:pos="9071"/>
            </w:tabs>
          </w:pPr>
          <w:hyperlink w:anchor="__RefHeading___Toc671_527029333">
            <w:r>
              <w:rPr>
                <w:rStyle w:val="Vnculodendice"/>
              </w:rPr>
              <w:t>5.2  Diagrama de Contexto</w:t>
            </w:r>
            <w:r>
              <w:rPr>
                <w:rStyle w:val="Vnculodendice"/>
              </w:rPr>
              <w:tab/>
              <w:t>16</w:t>
            </w:r>
          </w:hyperlink>
        </w:p>
        <w:p w:rsidR="005A1DD8" w:rsidRDefault="00207512">
          <w:pPr>
            <w:pStyle w:val="Sumrio2"/>
            <w:tabs>
              <w:tab w:val="right" w:leader="dot" w:pos="9071"/>
            </w:tabs>
          </w:pPr>
          <w:hyperlink w:anchor="__RefHeading___Toc673_527029333">
            <w:r>
              <w:rPr>
                <w:rStyle w:val="Vnculodendice"/>
              </w:rPr>
              <w:t>5.3 Diagrama de Fluxo de dados</w:t>
            </w:r>
            <w:r>
              <w:rPr>
                <w:rStyle w:val="Vnculodendice"/>
              </w:rPr>
              <w:tab/>
              <w:t>1</w:t>
            </w:r>
            <w:r>
              <w:rPr>
                <w:rStyle w:val="Vnculodendice"/>
              </w:rPr>
              <w:t>7</w:t>
            </w:r>
          </w:hyperlink>
        </w:p>
        <w:p w:rsidR="005A1DD8" w:rsidRDefault="00207512">
          <w:pPr>
            <w:pStyle w:val="Sumrio2"/>
            <w:tabs>
              <w:tab w:val="right" w:leader="dot" w:pos="9071"/>
            </w:tabs>
          </w:pPr>
          <w:hyperlink w:anchor="__RefHeading___Toc675_527029333">
            <w:r>
              <w:rPr>
                <w:rStyle w:val="Vnculodendice"/>
              </w:rPr>
              <w:t>5.4 Diagrama de Entidade e relacionamento</w:t>
            </w:r>
            <w:r>
              <w:rPr>
                <w:rStyle w:val="Vnculodendice"/>
              </w:rPr>
              <w:tab/>
              <w:t>18</w:t>
            </w:r>
          </w:hyperlink>
        </w:p>
        <w:p w:rsidR="005A1DD8" w:rsidRDefault="00207512">
          <w:pPr>
            <w:pStyle w:val="Sumrio2"/>
            <w:tabs>
              <w:tab w:val="right" w:leader="dot" w:pos="9071"/>
            </w:tabs>
          </w:pPr>
          <w:hyperlink w:anchor="__RefHeading___Toc677_527029333">
            <w:r>
              <w:rPr>
                <w:rStyle w:val="Vnculodendice"/>
              </w:rPr>
              <w:t>5.5 Dicionário de Dados</w:t>
            </w:r>
            <w:r>
              <w:rPr>
                <w:rStyle w:val="Vnculodendice"/>
              </w:rPr>
              <w:tab/>
              <w:t>19</w:t>
            </w:r>
          </w:hyperlink>
        </w:p>
        <w:p w:rsidR="005A1DD8" w:rsidRDefault="00207512">
          <w:pPr>
            <w:pStyle w:val="Sumrio2"/>
            <w:tabs>
              <w:tab w:val="right" w:leader="dot" w:pos="9071"/>
            </w:tabs>
          </w:pPr>
          <w:hyperlink w:anchor="__RefHeading___Toc679_527029333">
            <w:r>
              <w:rPr>
                <w:rStyle w:val="Vnculodendice"/>
              </w:rPr>
              <w:t>5.6 Diagrama de Caso</w:t>
            </w:r>
            <w:r>
              <w:rPr>
                <w:rStyle w:val="Vnculodendice"/>
              </w:rPr>
              <w:t xml:space="preserve"> de Uso</w:t>
            </w:r>
            <w:r>
              <w:rPr>
                <w:rStyle w:val="Vnculodendice"/>
              </w:rPr>
              <w:tab/>
              <w:t>19</w:t>
            </w:r>
          </w:hyperlink>
        </w:p>
        <w:p w:rsidR="005A1DD8" w:rsidRDefault="00207512">
          <w:pPr>
            <w:pStyle w:val="Sumrio3"/>
            <w:tabs>
              <w:tab w:val="right" w:leader="dot" w:pos="9071"/>
            </w:tabs>
          </w:pPr>
          <w:hyperlink w:anchor="__RefHeading___Toc681_527029333">
            <w:r>
              <w:rPr>
                <w:rStyle w:val="Vnculodendice"/>
              </w:rPr>
              <w:t>5.6.1 Cadastrar</w:t>
            </w:r>
            <w:r>
              <w:rPr>
                <w:rStyle w:val="Vnculodendice"/>
              </w:rPr>
              <w:tab/>
              <w:t>19</w:t>
            </w:r>
          </w:hyperlink>
        </w:p>
        <w:p w:rsidR="005A1DD8" w:rsidRDefault="00207512">
          <w:pPr>
            <w:pStyle w:val="Sumrio3"/>
            <w:tabs>
              <w:tab w:val="right" w:leader="dot" w:pos="9071"/>
            </w:tabs>
          </w:pPr>
          <w:hyperlink w:anchor="__RefHeading___Toc683_527029333">
            <w:r>
              <w:rPr>
                <w:rStyle w:val="Vnculodendice"/>
              </w:rPr>
              <w:t>5.6.2 Logar</w:t>
            </w:r>
            <w:r>
              <w:rPr>
                <w:rStyle w:val="Vnculodendice"/>
              </w:rPr>
              <w:tab/>
              <w:t>19</w:t>
            </w:r>
          </w:hyperlink>
        </w:p>
        <w:p w:rsidR="005A1DD8" w:rsidRDefault="00207512">
          <w:pPr>
            <w:pStyle w:val="Sumrio3"/>
            <w:tabs>
              <w:tab w:val="right" w:leader="dot" w:pos="9071"/>
            </w:tabs>
          </w:pPr>
          <w:hyperlink w:anchor="__RefHeading___Toc685_527029333">
            <w:r>
              <w:rPr>
                <w:rStyle w:val="Vnculodendice"/>
              </w:rPr>
              <w:t>5.6.3 Cadastro de funcionário/profissional</w:t>
            </w:r>
            <w:r>
              <w:rPr>
                <w:rStyle w:val="Vnculodendice"/>
              </w:rPr>
              <w:tab/>
              <w:t>20</w:t>
            </w:r>
          </w:hyperlink>
        </w:p>
        <w:p w:rsidR="005A1DD8" w:rsidRDefault="00207512">
          <w:pPr>
            <w:pStyle w:val="Sumrio3"/>
            <w:tabs>
              <w:tab w:val="right" w:leader="dot" w:pos="9071"/>
            </w:tabs>
          </w:pPr>
          <w:hyperlink w:anchor="__RefHeading___Toc687_527029333">
            <w:r>
              <w:rPr>
                <w:rStyle w:val="Vnculodendice"/>
              </w:rPr>
              <w:t>5.6.4 Consultar profissionais</w:t>
            </w:r>
            <w:r>
              <w:rPr>
                <w:rStyle w:val="Vnculodendice"/>
              </w:rPr>
              <w:tab/>
              <w:t>20</w:t>
            </w:r>
          </w:hyperlink>
        </w:p>
        <w:p w:rsidR="005A1DD8" w:rsidRDefault="00207512">
          <w:pPr>
            <w:pStyle w:val="Sumrio3"/>
            <w:tabs>
              <w:tab w:val="right" w:leader="dot" w:pos="9071"/>
            </w:tabs>
          </w:pPr>
          <w:hyperlink w:anchor="__RefHeading___Toc689_527029333">
            <w:r>
              <w:rPr>
                <w:rStyle w:val="Vnculodendice"/>
              </w:rPr>
              <w:t>5.6.5 Agendamento</w:t>
            </w:r>
            <w:r>
              <w:rPr>
                <w:rStyle w:val="Vnculodendice"/>
              </w:rPr>
              <w:tab/>
              <w:t>20</w:t>
            </w:r>
          </w:hyperlink>
        </w:p>
        <w:p w:rsidR="005A1DD8" w:rsidRDefault="00207512">
          <w:pPr>
            <w:pStyle w:val="Sumrio2"/>
            <w:tabs>
              <w:tab w:val="right" w:leader="dot" w:pos="9071"/>
            </w:tabs>
          </w:pPr>
          <w:hyperlink w:anchor="__RefHeading___Toc691_527029333">
            <w:r>
              <w:rPr>
                <w:rStyle w:val="Vnculodendice"/>
              </w:rPr>
              <w:t>5.7 Diagrama de Classe</w:t>
            </w:r>
            <w:r>
              <w:rPr>
                <w:rStyle w:val="Vnculodendice"/>
              </w:rPr>
              <w:tab/>
              <w:t>20</w:t>
            </w:r>
          </w:hyperlink>
        </w:p>
        <w:p w:rsidR="005A1DD8" w:rsidRDefault="00207512">
          <w:pPr>
            <w:pStyle w:val="Sumrio2"/>
            <w:tabs>
              <w:tab w:val="right" w:leader="dot" w:pos="9071"/>
            </w:tabs>
          </w:pPr>
          <w:hyperlink w:anchor="__RefHeading___Toc693_527029333">
            <w:r>
              <w:rPr>
                <w:rStyle w:val="Vnculodendice"/>
              </w:rPr>
              <w:t>5.8 Diagrama de Sequência</w:t>
            </w:r>
            <w:r>
              <w:rPr>
                <w:rStyle w:val="Vnculodendice"/>
              </w:rPr>
              <w:tab/>
              <w:t>20</w:t>
            </w:r>
          </w:hyperlink>
        </w:p>
        <w:p w:rsidR="005A1DD8" w:rsidRDefault="00207512">
          <w:pPr>
            <w:pStyle w:val="Sumrio2"/>
            <w:tabs>
              <w:tab w:val="right" w:leader="dot" w:pos="9071"/>
            </w:tabs>
          </w:pPr>
          <w:hyperlink w:anchor="__RefHeading___Toc695_527029333">
            <w:r>
              <w:rPr>
                <w:rStyle w:val="Vnculodendice"/>
              </w:rPr>
              <w:t>5.9 Diagrama de Atividade</w:t>
            </w:r>
            <w:r>
              <w:rPr>
                <w:rStyle w:val="Vnculodendice"/>
              </w:rPr>
              <w:tab/>
              <w:t>20</w:t>
            </w:r>
          </w:hyperlink>
        </w:p>
        <w:p w:rsidR="005A1DD8" w:rsidRDefault="00207512">
          <w:pPr>
            <w:pStyle w:val="Sumrio1"/>
            <w:tabs>
              <w:tab w:val="clear" w:pos="1100"/>
              <w:tab w:val="clear" w:pos="9061"/>
              <w:tab w:val="right" w:leader="dot" w:pos="9071"/>
            </w:tabs>
          </w:pPr>
          <w:hyperlink w:anchor="__RefHeading___Toc697_527029333">
            <w:r>
              <w:rPr>
                <w:rStyle w:val="Vnculodendice"/>
              </w:rPr>
              <w:t>6 Telas</w:t>
            </w:r>
            <w:r>
              <w:rPr>
                <w:rStyle w:val="Vnculodendice"/>
              </w:rPr>
              <w:tab/>
              <w:t>21</w:t>
            </w:r>
          </w:hyperlink>
        </w:p>
        <w:p w:rsidR="005A1DD8" w:rsidRDefault="00207512">
          <w:pPr>
            <w:pStyle w:val="Sumrio1"/>
            <w:tabs>
              <w:tab w:val="clear" w:pos="1100"/>
              <w:tab w:val="clear" w:pos="9061"/>
              <w:tab w:val="right" w:leader="dot" w:pos="9071"/>
            </w:tabs>
          </w:pPr>
          <w:hyperlink w:anchor="__RefHeading___Toc699_527029333">
            <w:r>
              <w:rPr>
                <w:rStyle w:val="Vnculodendice"/>
              </w:rPr>
              <w:t>7  Conclusão</w:t>
            </w:r>
            <w:r>
              <w:rPr>
                <w:rStyle w:val="Vnculodendice"/>
              </w:rPr>
              <w:tab/>
              <w:t>23</w:t>
            </w:r>
          </w:hyperlink>
        </w:p>
        <w:p w:rsidR="005A1DD8" w:rsidRDefault="00207512">
          <w:pPr>
            <w:pStyle w:val="Sumrio1"/>
            <w:tabs>
              <w:tab w:val="clear" w:pos="1100"/>
              <w:tab w:val="clear" w:pos="9061"/>
              <w:tab w:val="right" w:leader="dot" w:pos="9071"/>
            </w:tabs>
          </w:pPr>
          <w:hyperlink w:anchor="__RefHeading___Toc701_527029333">
            <w:r>
              <w:rPr>
                <w:rStyle w:val="Vnculodendice"/>
              </w:rPr>
              <w:t>8 REFERÊNCIAS</w:t>
            </w:r>
            <w:r>
              <w:rPr>
                <w:rStyle w:val="Vnculodendice"/>
              </w:rPr>
              <w:tab/>
              <w:t>24</w:t>
            </w:r>
          </w:hyperlink>
          <w:r>
            <w:rPr>
              <w:rStyle w:val="Vnculodendice"/>
            </w:rPr>
            <w:fldChar w:fldCharType="end"/>
          </w:r>
        </w:p>
      </w:sdtContent>
    </w:sdt>
    <w:p w:rsidR="005A1DD8" w:rsidRDefault="00207512">
      <w:pPr>
        <w:pStyle w:val="Ttulo1"/>
        <w:numPr>
          <w:ilvl w:val="0"/>
          <w:numId w:val="1"/>
        </w:numPr>
        <w:spacing w:line="360" w:lineRule="auto"/>
        <w:ind w:left="0" w:firstLine="0"/>
      </w:pPr>
      <w:bookmarkStart w:id="1" w:name="__RefHeading___Toc653_527029333"/>
      <w:bookmarkStart w:id="2" w:name="_Toc119164362"/>
      <w:bookmarkEnd w:id="1"/>
      <w:r>
        <w:lastRenderedPageBreak/>
        <w:t>INTRODUÇÃO</w:t>
      </w:r>
      <w:bookmarkEnd w:id="2"/>
    </w:p>
    <w:p w:rsidR="005A1DD8" w:rsidRDefault="00207512">
      <w:pPr>
        <w:pStyle w:val="Corpodetexto"/>
        <w:spacing w:line="360" w:lineRule="auto"/>
        <w:rPr>
          <w:color w:val="121512"/>
        </w:rPr>
      </w:pPr>
      <w:r>
        <w:t>Seja bem-vindo ao nosso inovador e intuitivo sistema de agendamento online, onde a praticidade encontra a eficiência. Conforme Rodrigues (20120, O Site de Agenda é uma plataforma online que te ajuda a organizar seus compromissos e tarefas de forma eficient</w:t>
      </w:r>
      <w:r>
        <w:t>e e intuitiva. Possibilitando criar e gerencie eventos com facilidade: Interface amigável e intuitiva para facilitar a criação de eventos; Personalização completa para adaptar a plataforma às suas necessidades; diversos formulários para diferentes tipos de</w:t>
      </w:r>
      <w:r>
        <w:t xml:space="preserv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w:t>
      </w:r>
      <w:r>
        <w:rPr>
          <w:color w:val="121512"/>
        </w:rPr>
        <w:t>uncionários podem organizar sua agenda de forma eficiente, garantindo a qualidade na entrega dos trabalhos dentro do prazo estipulado.</w:t>
      </w:r>
    </w:p>
    <w:p w:rsidR="005A1DD8" w:rsidRDefault="00207512">
      <w:pPr>
        <w:pStyle w:val="Corpodetexto"/>
        <w:spacing w:line="360" w:lineRule="auto"/>
        <w:rPr>
          <w:color w:val="121512"/>
        </w:rPr>
      </w:pPr>
      <w:r>
        <w:rPr>
          <w:color w:val="121512"/>
        </w:rPr>
        <w:t>Para a OpenIA, o agendamento de cliente é uma ferramenta fundamental para empresas que desejam otimizar seu tempo, aument</w:t>
      </w:r>
      <w:r>
        <w:rPr>
          <w:color w:val="121512"/>
        </w:rPr>
        <w:t>ar sua produtividade e melhorar a experiência do cliente. A escolha da ferramenta e do método de agendamento dependerá das necessidades específicas da empresa e do seu público-alvo.</w:t>
      </w:r>
    </w:p>
    <w:p w:rsidR="005A1DD8" w:rsidRDefault="00207512">
      <w:pPr>
        <w:pStyle w:val="Corpodetexto"/>
        <w:spacing w:line="360" w:lineRule="auto"/>
        <w:rPr>
          <w:color w:val="121512"/>
        </w:rPr>
      </w:pPr>
      <w:r>
        <w:rPr>
          <w:color w:val="121512"/>
        </w:rPr>
        <w:t>A paixão por carros leva muitas pessoas a procurarem profissões em que pos</w:t>
      </w:r>
      <w:r>
        <w:rPr>
          <w:color w:val="121512"/>
        </w:rPr>
        <w:t>sam trabalhar com eles. A mecânica automotiva que tem como um dos seus principais focos a manutenção de automóveis. O profissional que trabalha com isso é capacitado para oferecer manutenção corretiva e preventiva, ajudando no conserto de sistemas. Mas não</w:t>
      </w:r>
      <w:r>
        <w:rPr>
          <w:color w:val="121512"/>
        </w:rPr>
        <w:t xml:space="preserve"> é só isso. A mecânica automotiva também contempla o desenvolvimento de produtos e processos, trabalhando na atualização de veículos antigos e novos. A ideia é fazer um estudo que permita revisar e identificar problemas e limitações que comprometam o bom d</w:t>
      </w:r>
      <w:r>
        <w:rPr>
          <w:color w:val="121512"/>
        </w:rPr>
        <w:t>esempenho do automóvel.</w:t>
      </w:r>
    </w:p>
    <w:p w:rsidR="005A1DD8" w:rsidRDefault="00207512">
      <w:pPr>
        <w:pStyle w:val="Corpodetexto"/>
        <w:spacing w:line="360" w:lineRule="auto"/>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w:t>
      </w:r>
      <w:r>
        <w:rPr>
          <w:color w:val="121512"/>
        </w:rPr>
        <w:t>icos até sistemas de transporte e comunicação. ( OpenAI ,2024).</w:t>
      </w:r>
    </w:p>
    <w:p w:rsidR="005A1DD8" w:rsidRDefault="005A1DD8">
      <w:pPr>
        <w:pStyle w:val="Corpodetexto"/>
        <w:spacing w:line="360" w:lineRule="auto"/>
        <w:ind w:firstLine="0"/>
        <w:rPr>
          <w:color w:val="121512"/>
        </w:rPr>
      </w:pPr>
    </w:p>
    <w:p w:rsidR="005A1DD8" w:rsidRDefault="00207512">
      <w:pPr>
        <w:pStyle w:val="Corpodetexto"/>
        <w:spacing w:line="360" w:lineRule="auto"/>
        <w:rPr>
          <w:color w:val="121512"/>
        </w:rPr>
      </w:pPr>
      <w:r>
        <w:rPr>
          <w:color w:val="121512"/>
        </w:rPr>
        <w:lastRenderedPageBreak/>
        <w:t xml:space="preserve">Esses é conceitos básicos sobre eletricidade, mas o campo é vasto e complexo, abrangendo desde a física fundamental até aplicações práticas em várias áreas da vida cotidiana e da tecnologia. </w:t>
      </w:r>
      <w:r>
        <w:rPr>
          <w:color w:val="121512"/>
        </w:rPr>
        <w:t>As atividades ligadas a essa atividade, podemos destacar:</w:t>
      </w:r>
    </w:p>
    <w:p w:rsidR="005A1DD8" w:rsidRDefault="00207512">
      <w:pPr>
        <w:pStyle w:val="Corpodetexto"/>
        <w:numPr>
          <w:ilvl w:val="0"/>
          <w:numId w:val="4"/>
        </w:numPr>
        <w:spacing w:line="360" w:lineRule="auto"/>
        <w:rPr>
          <w:color w:val="121512"/>
        </w:rPr>
      </w:pPr>
      <w:r>
        <w:rPr>
          <w:color w:val="121512"/>
        </w:rPr>
        <w:t>Projetos ligados ao sistema de segurança, o que inclui desde o cinto até o airbag. A ideia aqui é não só encontrar melhor os itens para cada modelo de veículo, mas também fazer testes de resistência</w:t>
      </w:r>
      <w:r>
        <w:rPr>
          <w:color w:val="121512"/>
        </w:rPr>
        <w:t xml:space="preserve"> de materiais;</w:t>
      </w:r>
    </w:p>
    <w:p w:rsidR="005A1DD8" w:rsidRDefault="00207512">
      <w:pPr>
        <w:pStyle w:val="Corpodetexto"/>
        <w:numPr>
          <w:ilvl w:val="0"/>
          <w:numId w:val="4"/>
        </w:numPr>
        <w:spacing w:line="360" w:lineRule="auto"/>
        <w:rPr>
          <w:color w:val="121512"/>
        </w:rPr>
      </w:pPr>
      <w:r>
        <w:rPr>
          <w:color w:val="121512"/>
        </w:rPr>
        <w:t>Estudos de combustíveis e consumo pelo automóvel, avaliando a emissão de poluentes e seu impacto no meio ambiente;</w:t>
      </w:r>
    </w:p>
    <w:p w:rsidR="005A1DD8" w:rsidRDefault="00207512">
      <w:pPr>
        <w:pStyle w:val="Corpodetexto"/>
        <w:numPr>
          <w:ilvl w:val="0"/>
          <w:numId w:val="4"/>
        </w:numPr>
        <w:spacing w:line="360" w:lineRule="auto"/>
        <w:rPr>
          <w:color w:val="121512"/>
        </w:rPr>
      </w:pPr>
      <w:r>
        <w:rPr>
          <w:color w:val="121512"/>
        </w:rPr>
        <w:t>Pesquisas de dirigibilidade e performance, que trabalha com temas como tração, suspensão, sistemas de frenagem e estabilidade;</w:t>
      </w:r>
    </w:p>
    <w:p w:rsidR="005A1DD8" w:rsidRDefault="00207512">
      <w:pPr>
        <w:pStyle w:val="Corpodetexto"/>
        <w:numPr>
          <w:ilvl w:val="0"/>
          <w:numId w:val="4"/>
        </w:numPr>
        <w:spacing w:line="360" w:lineRule="auto"/>
        <w:rPr>
          <w:color w:val="121512"/>
        </w:rPr>
      </w:pPr>
      <w:r>
        <w:rPr>
          <w:color w:val="121512"/>
        </w:rPr>
        <w:t>Cálculo de recursos com materiais a serem utilizados, viabilidade de produção tanto econômica quanto ambiental.</w:t>
      </w:r>
    </w:p>
    <w:p w:rsidR="005A1DD8" w:rsidRDefault="00207512">
      <w:pPr>
        <w:pStyle w:val="Ttulo2"/>
        <w:numPr>
          <w:ilvl w:val="1"/>
          <w:numId w:val="1"/>
        </w:numPr>
        <w:ind w:left="578" w:hanging="578"/>
      </w:pPr>
      <w:bookmarkStart w:id="3" w:name="__RefHeading___Toc655_527029333"/>
      <w:bookmarkStart w:id="4" w:name="_Toc119164363"/>
      <w:bookmarkEnd w:id="3"/>
      <w:r>
        <w:t>Apresentação do Problema</w:t>
      </w:r>
      <w:bookmarkEnd w:id="4"/>
    </w:p>
    <w:p w:rsidR="005A1DD8" w:rsidRDefault="00207512">
      <w:pPr>
        <w:spacing w:line="360" w:lineRule="auto"/>
        <w:ind w:firstLine="578"/>
      </w:pPr>
      <w:r>
        <w:t>É notável que a equipe está enfrentando desafios na organização dos clientes. Isso pode gerar diversas consequências n</w:t>
      </w:r>
      <w:r>
        <w:t>egativas, como:</w:t>
      </w:r>
    </w:p>
    <w:p w:rsidR="005A1DD8" w:rsidRDefault="00207512">
      <w:pPr>
        <w:pStyle w:val="PargrafodaLista"/>
        <w:numPr>
          <w:ilvl w:val="0"/>
          <w:numId w:val="5"/>
        </w:numPr>
        <w:spacing w:line="360" w:lineRule="auto"/>
      </w:pPr>
      <w:r>
        <w:t>Atraso no atendimento: Clientes aguardam mais tempo do que o necessário.</w:t>
      </w:r>
    </w:p>
    <w:p w:rsidR="005A1DD8" w:rsidRDefault="00207512">
      <w:pPr>
        <w:pStyle w:val="PargrafodaLista"/>
        <w:numPr>
          <w:ilvl w:val="0"/>
          <w:numId w:val="5"/>
        </w:numPr>
        <w:spacing w:line="360" w:lineRule="auto"/>
      </w:pPr>
      <w:r>
        <w:t>Insatisfação: Falta de clareza sobre o que esperar da consulta gera frustração.</w:t>
      </w:r>
    </w:p>
    <w:p w:rsidR="005A1DD8" w:rsidRDefault="00207512">
      <w:pPr>
        <w:pStyle w:val="PargrafodaLista"/>
        <w:numPr>
          <w:ilvl w:val="0"/>
          <w:numId w:val="5"/>
        </w:numPr>
        <w:spacing w:line="360" w:lineRule="auto"/>
      </w:pPr>
      <w:r>
        <w:t>Perda de tempo: Reuniões improdutivas por falta de informações prévias.</w:t>
      </w:r>
    </w:p>
    <w:p w:rsidR="005A1DD8" w:rsidRDefault="00207512">
      <w:pPr>
        <w:pStyle w:val="PargrafodaLista"/>
        <w:numPr>
          <w:ilvl w:val="0"/>
          <w:numId w:val="5"/>
        </w:numPr>
        <w:spacing w:line="360" w:lineRule="auto"/>
      </w:pPr>
      <w:r>
        <w:t>Ineficiência: D</w:t>
      </w:r>
      <w:r>
        <w:t>ificuldade em otimizar o tempo da equipe e dos clientes.</w:t>
      </w:r>
    </w:p>
    <w:p w:rsidR="005A1DD8" w:rsidRDefault="00207512">
      <w:pPr>
        <w:spacing w:line="360" w:lineRule="auto"/>
        <w:ind w:firstLine="0"/>
      </w:pPr>
      <w:r>
        <w:t>Solução:</w:t>
      </w:r>
    </w:p>
    <w:p w:rsidR="005A1DD8" w:rsidRDefault="00207512">
      <w:pPr>
        <w:pStyle w:val="PargrafodaLista"/>
        <w:numPr>
          <w:ilvl w:val="0"/>
          <w:numId w:val="6"/>
        </w:numPr>
        <w:spacing w:line="360" w:lineRule="auto"/>
      </w:pPr>
      <w:r>
        <w:t>Definir os detalhes do agendamento: Decidir quais informações serão solicitadas no momento do agendamento.</w:t>
      </w:r>
    </w:p>
    <w:p w:rsidR="005A1DD8" w:rsidRDefault="00207512">
      <w:pPr>
        <w:pStyle w:val="PargrafodaLista"/>
        <w:numPr>
          <w:ilvl w:val="0"/>
          <w:numId w:val="6"/>
        </w:numPr>
        <w:spacing w:line="360" w:lineRule="auto"/>
      </w:pPr>
      <w:r>
        <w:t xml:space="preserve">Criar um sistema de agendamento: Utilizar ferramentas como agenda online, software </w:t>
      </w:r>
      <w:r>
        <w:t>ou aplicativo.</w:t>
      </w:r>
    </w:p>
    <w:p w:rsidR="005A1DD8" w:rsidRDefault="00207512">
      <w:pPr>
        <w:pStyle w:val="PargrafodaLista"/>
        <w:numPr>
          <w:ilvl w:val="0"/>
          <w:numId w:val="6"/>
        </w:numPr>
        <w:spacing w:line="360" w:lineRule="auto"/>
      </w:pPr>
      <w:r>
        <w:t>Treinar a equipe: Capacitar a equipe para utilizar o sistema de agendamento e lidar com as informações dos clientes.</w:t>
      </w:r>
    </w:p>
    <w:p w:rsidR="005A1DD8" w:rsidRDefault="00207512">
      <w:pPr>
        <w:spacing w:line="360" w:lineRule="auto"/>
        <w:ind w:firstLine="0"/>
      </w:pPr>
      <w:r>
        <w:t>Comunicar a mudança aos clientes: Informar os clientes sobre os novos procedimentos de agendamento.</w:t>
      </w:r>
    </w:p>
    <w:p w:rsidR="005A1DD8" w:rsidRDefault="00207512">
      <w:pPr>
        <w:pStyle w:val="Ttulo1"/>
        <w:spacing w:line="360" w:lineRule="auto"/>
      </w:pPr>
      <w:bookmarkStart w:id="5" w:name="__RefHeading___Toc657_527029333"/>
      <w:bookmarkStart w:id="6" w:name="_Toc119164364"/>
      <w:bookmarkEnd w:id="5"/>
      <w:r>
        <w:lastRenderedPageBreak/>
        <w:t>2</w:t>
      </w:r>
      <w:r>
        <w:tab/>
        <w:t>OBJETIVOS</w:t>
      </w:r>
      <w:bookmarkEnd w:id="6"/>
    </w:p>
    <w:p w:rsidR="005A1DD8" w:rsidRDefault="005A1DD8">
      <w:pPr>
        <w:spacing w:line="360" w:lineRule="auto"/>
      </w:pPr>
    </w:p>
    <w:p w:rsidR="005A1DD8" w:rsidRDefault="00207512">
      <w:pPr>
        <w:spacing w:line="360" w:lineRule="auto"/>
      </w:pPr>
      <w:r>
        <w:t xml:space="preserve">Conforme o </w:t>
      </w:r>
      <w:r>
        <w:t>OpenAI (2024), melhorar a organização: Evitar atrasos e imprevistos: Com informações precisas sobre o que será tratado na consulta, podemos estimar o tempo necessário com maior exatidão, evitando atrasos e otimizando o tempo de todos. Atender às necessidad</w:t>
      </w:r>
      <w:r>
        <w:t>es do cliente de forma mais eficiente: Ao saber o que o cliente precisa, podemos preparar os materiais e documentos necessários com antecedência, garantindo um atendimento mais rápido e eficiente.</w:t>
      </w:r>
    </w:p>
    <w:p w:rsidR="005A1DD8" w:rsidRDefault="00207512">
      <w:pPr>
        <w:spacing w:line="360" w:lineRule="auto"/>
      </w:pPr>
      <w:r>
        <w:t xml:space="preserve">Reduzir o estresse e a carga de trabalho: Saber com </w:t>
      </w:r>
      <w:r>
        <w:t>antecedência o que será tratado na consulta diminui a necessidade de improvisação e o estresse da equipe, permitindo um atendimento mais tranquilo e eficaz.</w:t>
      </w:r>
    </w:p>
    <w:p w:rsidR="005A1DD8" w:rsidRDefault="00207512">
      <w:pPr>
        <w:spacing w:line="360" w:lineRule="auto"/>
      </w:pPr>
      <w:r>
        <w:t>Nosso objetivo é proporcionar uma experiência única tanto para clientes quanto para funcionários, o</w:t>
      </w:r>
      <w:r>
        <w:t>ferecendo não apenas a comodidade de marcar horários de forma simples e rápida, mas também a oportunidade de uma gestão de tempo.</w:t>
      </w:r>
    </w:p>
    <w:p w:rsidR="005A1DD8" w:rsidRDefault="005A1DD8">
      <w:pPr>
        <w:spacing w:line="360" w:lineRule="auto"/>
        <w:ind w:firstLine="0"/>
        <w:rPr>
          <w:color w:val="000000"/>
          <w:sz w:val="22"/>
          <w:szCs w:val="22"/>
        </w:rPr>
      </w:pPr>
    </w:p>
    <w:p w:rsidR="005A1DD8" w:rsidRDefault="005A1DD8">
      <w:pPr>
        <w:spacing w:line="360" w:lineRule="auto"/>
        <w:ind w:firstLine="0"/>
        <w:rPr>
          <w:color w:val="000000"/>
          <w:sz w:val="22"/>
          <w:szCs w:val="22"/>
        </w:rPr>
      </w:pPr>
    </w:p>
    <w:p w:rsidR="005A1DD8" w:rsidRDefault="00207512">
      <w:pPr>
        <w:pStyle w:val="Ttulo1"/>
        <w:spacing w:line="360" w:lineRule="auto"/>
        <w:rPr>
          <w:sz w:val="22"/>
          <w:szCs w:val="22"/>
        </w:rPr>
      </w:pPr>
      <w:bookmarkStart w:id="7" w:name="__RefHeading___Toc659_527029333"/>
      <w:bookmarkStart w:id="8" w:name="_Toc119164365"/>
      <w:bookmarkEnd w:id="7"/>
      <w:r>
        <w:lastRenderedPageBreak/>
        <w:t>3</w:t>
      </w:r>
      <w:r>
        <w:tab/>
        <w:t>METODOLOGIA</w:t>
      </w:r>
      <w:bookmarkEnd w:id="8"/>
    </w:p>
    <w:p w:rsidR="005A1DD8" w:rsidRDefault="00207512">
      <w:pPr>
        <w:spacing w:line="360" w:lineRule="auto"/>
        <w:ind w:firstLine="720"/>
        <w:rPr>
          <w:color w:val="000000"/>
        </w:rPr>
      </w:pPr>
      <w:r>
        <w:rPr>
          <w:color w:val="000000"/>
        </w:rPr>
        <w:t>A ciência é mais do que um conjunto de fatos e teorias. Para Auler (2006), é um modo singular de conhecer o mu</w:t>
      </w:r>
      <w:r>
        <w:rPr>
          <w:color w:val="000000"/>
        </w:rPr>
        <w:t>ndo, guiado pelo rigor do raciocínio lógico e pela experimentação prática. Através dessa jornada instigante, desvendamos os mistérios do universo, desde as leis da física que regem as estrelas até as complexas engrenagens da vida na Terra. Garcia et al. (1</w:t>
      </w:r>
      <w:r>
        <w:rPr>
          <w:color w:val="000000"/>
        </w:rPr>
        <w:t>996) destacam que, a partir de meados do século XX, nos países capitalistas centrais, foi crescendo um sentimento de que o desenvolvimento científico, tecnológico e econômico. [..]a mudança tecnológica é a causa da mudança social, considerando-se que a tec</w:t>
      </w:r>
      <w:r>
        <w:rPr>
          <w:color w:val="000000"/>
        </w:rPr>
        <w:t>nologia define os limites do que uma sociedade pode fazer. Assim, a inovação tecnológica aparece como o fator principal da mudança social.</w:t>
      </w:r>
    </w:p>
    <w:p w:rsidR="005A1DD8" w:rsidRDefault="00207512">
      <w:pPr>
        <w:spacing w:line="360" w:lineRule="auto"/>
        <w:ind w:firstLine="720"/>
        <w:rPr>
          <w:color w:val="000000"/>
        </w:rPr>
      </w:pPr>
      <w:r>
        <w:rPr>
          <w:color w:val="000000"/>
        </w:rPr>
        <w:t>A criação de um site não se resume à mera construção de páginas na web. É um processo colaborativo entre cliente e de</w:t>
      </w:r>
      <w:r>
        <w:rPr>
          <w:color w:val="000000"/>
        </w:rPr>
        <w:t>senvolvedor, uma jornada em busca do "caminho" que solucionará os problemas e alcançará os objetivos do cliente. O ponto de partida é a definição clara do objetivo do site. O que o cliente deseja alcançar? Aumentar as vendas? Divulgar sua marca? Atrair nov</w:t>
      </w:r>
      <w:r>
        <w:rPr>
          <w:color w:val="000000"/>
        </w:rPr>
        <w:t>os clientes? Com o objetivo em mente, o desenvolvedor traça o mapa da jornada, definindo as ferramentas e estratégias mais adequadas para cada etapa. Embora o desenvolvedor seja o especialista em tecnologia, o cliente é o detentor da chave para o sucesso d</w:t>
      </w:r>
      <w:r>
        <w:rPr>
          <w:color w:val="000000"/>
        </w:rPr>
        <w:t>o projeto. Ele conhece seu público, seus problemas e suas necessidades. O papel do desenvolvedor é escutar atentamente, fazer as perguntas certas e extrair do cliente as informações que guiarão a criação do "caminho" ideal. o desenvolvedor utiliza uma séri</w:t>
      </w:r>
      <w:r>
        <w:rPr>
          <w:color w:val="000000"/>
        </w:rPr>
        <w:t>e de métodos:</w:t>
      </w:r>
    </w:p>
    <w:p w:rsidR="005A1DD8" w:rsidRDefault="00207512">
      <w:pPr>
        <w:pStyle w:val="PargrafodaLista"/>
        <w:numPr>
          <w:ilvl w:val="0"/>
          <w:numId w:val="7"/>
        </w:numPr>
        <w:spacing w:line="360" w:lineRule="auto"/>
        <w:rPr>
          <w:color w:val="000000"/>
        </w:rPr>
      </w:pPr>
      <w:r>
        <w:rPr>
          <w:color w:val="000000"/>
        </w:rPr>
        <w:t>Pesquisa: Investigar o mercado, o público-alvo e a concorrência para entender as necessidades e expectativas do cliente.</w:t>
      </w:r>
    </w:p>
    <w:p w:rsidR="005A1DD8" w:rsidRDefault="00207512">
      <w:pPr>
        <w:pStyle w:val="PargrafodaLista"/>
        <w:numPr>
          <w:ilvl w:val="0"/>
          <w:numId w:val="7"/>
        </w:numPr>
        <w:spacing w:line="360" w:lineRule="auto"/>
        <w:rPr>
          <w:color w:val="000000"/>
        </w:rPr>
      </w:pPr>
      <w:r>
        <w:rPr>
          <w:color w:val="000000"/>
        </w:rPr>
        <w:t>Análise: Avaliar as características e funcionalidades que o site precisa ter para alcançar seus objetivos.</w:t>
      </w:r>
    </w:p>
    <w:p w:rsidR="005A1DD8" w:rsidRDefault="00207512">
      <w:pPr>
        <w:pStyle w:val="PargrafodaLista"/>
        <w:numPr>
          <w:ilvl w:val="0"/>
          <w:numId w:val="7"/>
        </w:numPr>
        <w:spacing w:line="360" w:lineRule="auto"/>
        <w:rPr>
          <w:color w:val="000000"/>
        </w:rPr>
      </w:pPr>
      <w:r>
        <w:rPr>
          <w:color w:val="000000"/>
        </w:rPr>
        <w:t xml:space="preserve">Planejamento: </w:t>
      </w:r>
      <w:r>
        <w:rPr>
          <w:color w:val="000000"/>
        </w:rPr>
        <w:t>Definir a estrutura do site, o design, a linguagem de programação e as ferramentas que serão utilizadas.</w:t>
      </w:r>
    </w:p>
    <w:p w:rsidR="005A1DD8" w:rsidRDefault="00207512">
      <w:pPr>
        <w:pStyle w:val="PargrafodaLista"/>
        <w:numPr>
          <w:ilvl w:val="0"/>
          <w:numId w:val="7"/>
        </w:numPr>
        <w:spacing w:line="360" w:lineRule="auto"/>
        <w:rPr>
          <w:color w:val="000000"/>
        </w:rPr>
      </w:pPr>
      <w:r>
        <w:rPr>
          <w:color w:val="000000"/>
        </w:rPr>
        <w:t>Trabalho em equipe: Colaborar com o cliente e outros profissionais, como designers e redatores, para garantir um resultado final impecável.</w:t>
      </w:r>
    </w:p>
    <w:p w:rsidR="005A1DD8" w:rsidRDefault="00207512">
      <w:pPr>
        <w:spacing w:line="360" w:lineRule="auto"/>
        <w:ind w:firstLine="360"/>
        <w:rPr>
          <w:color w:val="000000"/>
        </w:rPr>
      </w:pPr>
      <w:r>
        <w:rPr>
          <w:color w:val="000000"/>
        </w:rPr>
        <w:t>Ao longo da</w:t>
      </w:r>
      <w:r>
        <w:rPr>
          <w:color w:val="000000"/>
        </w:rPr>
        <w:t xml:space="preserve"> jornada, a comunicação é fundamental. O desenvolvedor deve manter </w:t>
      </w:r>
      <w:r>
        <w:rPr>
          <w:color w:val="000000"/>
        </w:rPr>
        <w:lastRenderedPageBreak/>
        <w:t>o cliente atualizado sobre o andamento do projeto, apresentar propostas e soluções, e buscar feedback constante para garantir que o "caminho" esteja sendo construído de acordo com suas expe</w:t>
      </w:r>
      <w:r>
        <w:rPr>
          <w:color w:val="000000"/>
        </w:rPr>
        <w:t>ctativas. Ao final da jornada, o cliente terá um site que não apenas atende às suas necessidades, mas que também o ajuda a alcançar seus objetivos. Um site com propósito, que gera resultados e contribui para o sucesso do seu negócio. A criação de um site é</w:t>
      </w:r>
      <w:r>
        <w:rPr>
          <w:color w:val="000000"/>
        </w:rPr>
        <w:t xml:space="preserve"> uma parceria entre cliente e desenvolvedor. Trabalhando juntos, com foco no objetivo final e utilizando métodos eficazes.</w:t>
      </w:r>
    </w:p>
    <w:p w:rsidR="005A1DD8" w:rsidRDefault="005A1DD8">
      <w:pPr>
        <w:spacing w:line="240" w:lineRule="auto"/>
        <w:ind w:left="2127" w:firstLine="0"/>
        <w:rPr>
          <w:b/>
          <w:color w:val="000000"/>
          <w:sz w:val="28"/>
          <w:szCs w:val="28"/>
        </w:rPr>
      </w:pPr>
    </w:p>
    <w:p w:rsidR="005A1DD8" w:rsidRDefault="00207512">
      <w:pPr>
        <w:pStyle w:val="Ttulo1"/>
        <w:spacing w:line="360" w:lineRule="auto"/>
      </w:pPr>
      <w:bookmarkStart w:id="9" w:name="__RefHeading___Toc661_527029333"/>
      <w:bookmarkStart w:id="10" w:name="_Toc119164366"/>
      <w:bookmarkEnd w:id="9"/>
      <w:r>
        <w:lastRenderedPageBreak/>
        <w:t xml:space="preserve">4 </w:t>
      </w:r>
      <w:r>
        <w:tab/>
        <w:t>REFERENCIAL TEÓRICO</w:t>
      </w:r>
      <w:bookmarkEnd w:id="10"/>
    </w:p>
    <w:p w:rsidR="005A1DD8" w:rsidRDefault="00207512">
      <w:pPr>
        <w:spacing w:line="360" w:lineRule="auto"/>
        <w:ind w:firstLine="0"/>
        <w:rPr>
          <w:color w:val="000000"/>
        </w:rPr>
      </w:pPr>
      <w:r>
        <w:rPr>
          <w:color w:val="000000"/>
          <w:sz w:val="22"/>
          <w:szCs w:val="22"/>
        </w:rPr>
        <w:tab/>
      </w:r>
      <w:r>
        <w:rPr>
          <w:color w:val="000000"/>
        </w:rPr>
        <w:t>Conforme o OpenAI (2024),</w:t>
      </w:r>
      <w:r>
        <w:rPr>
          <w:color w:val="000000"/>
        </w:rPr>
        <w:t>Um referencial teórico é o alicerce conceitual sobre o qual um estudo acadêmico, pe</w:t>
      </w:r>
      <w:r>
        <w:rPr>
          <w:color w:val="000000"/>
        </w:rPr>
        <w:t>squisa científica ou projeto se apoia. Ele consiste em uma revisão detalhada da literatura existente relacionada ao tema em questão. Este elemento crucial de qualquer trabalho acadêmico oferece uma compreensão abrangente das teorias, modelos, conceitos e e</w:t>
      </w:r>
      <w:r>
        <w:rPr>
          <w:color w:val="000000"/>
        </w:rPr>
        <w:t>studos relevantes que informam e contextualizam a pesquisa.</w:t>
      </w:r>
    </w:p>
    <w:p w:rsidR="005A1DD8" w:rsidRDefault="00207512">
      <w:pPr>
        <w:spacing w:line="360" w:lineRule="auto"/>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w:t>
      </w:r>
      <w:r>
        <w:rPr>
          <w:color w:val="000000"/>
        </w:rPr>
        <w:t xml:space="preserve">mento existente. Além disso, serve como base para fundamentar as hipóteses e objetivos do estudo, oferecendo uma estrutura teórica sólida para orientar a pesquisa. Também auxilia na interpretação dos resultados obtidos, permitindo que sejam relacionados e </w:t>
      </w:r>
      <w:r>
        <w:rPr>
          <w:color w:val="000000"/>
        </w:rPr>
        <w:t>contrastados com as teorias e estudos pré-existentes.</w:t>
      </w:r>
    </w:p>
    <w:p w:rsidR="005A1DD8" w:rsidRDefault="00207512">
      <w:pPr>
        <w:spacing w:line="360" w:lineRule="auto"/>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w:t>
      </w:r>
      <w:r>
        <w:rPr>
          <w:color w:val="000000"/>
        </w:rPr>
        <w:t>ue investigaram aspectos semelhantes ou relacionados ao problema de pesquisa, discussões críticas que analisam diferentes perspectivas teóricas e abordagens metodológicas, e a evolução do pensamento no campo de estudo ao longo do tempo.</w:t>
      </w:r>
    </w:p>
    <w:p w:rsidR="005A1DD8" w:rsidRDefault="00207512">
      <w:pPr>
        <w:spacing w:line="360" w:lineRule="auto"/>
        <w:ind w:firstLine="720"/>
        <w:rPr>
          <w:color w:val="000000"/>
        </w:rPr>
      </w:pPr>
      <w:r>
        <w:rPr>
          <w:color w:val="000000"/>
        </w:rPr>
        <w:t>O processo de const</w:t>
      </w:r>
      <w:r>
        <w:rPr>
          <w:color w:val="000000"/>
        </w:rPr>
        <w:t>rução de um referencial teórico envolve a identificação da literatura relevante, a seleção e triagem dos recursos identificados com base em sua qualidade e pertinência, a síntese e organização das informações de forma clara e coerente, e a redação de uma n</w:t>
      </w:r>
      <w:r>
        <w:rPr>
          <w:color w:val="000000"/>
        </w:rPr>
        <w:t>arrativa que integre as diferentes teorias, conceitos e estudos revisados.</w:t>
      </w:r>
    </w:p>
    <w:p w:rsidR="005A1DD8" w:rsidRDefault="00207512">
      <w:pPr>
        <w:spacing w:line="360" w:lineRule="auto"/>
        <w:ind w:firstLine="720"/>
        <w:rPr>
          <w:color w:val="000000"/>
        </w:rPr>
      </w:pPr>
      <w:r>
        <w:rPr>
          <w:color w:val="000000"/>
        </w:rPr>
        <w:t>Em resumo, um referencial teórico é essencial para qualquer trabalho acadêmico ou científico, pois fornece a base teórica e conceitual necessária para a pesquisa, contextualizando-a</w:t>
      </w:r>
      <w:r>
        <w:rPr>
          <w:color w:val="000000"/>
        </w:rPr>
        <w:t xml:space="preserve"> dentro do corpo de conhecimento existente e orientando seu desenvolvimento e interpretação.</w:t>
      </w:r>
    </w:p>
    <w:p w:rsidR="005A1DD8" w:rsidRDefault="00207512" w:rsidP="00C722E0">
      <w:pPr>
        <w:spacing w:line="360" w:lineRule="auto"/>
      </w:pPr>
      <w:r>
        <w:rPr>
          <w:b/>
          <w:bCs/>
          <w:color w:val="000000"/>
        </w:rPr>
        <w:t>HTML</w:t>
      </w:r>
      <w:r>
        <w:rPr>
          <w:color w:val="000000"/>
        </w:rPr>
        <w:t xml:space="preserve"> (HyperText Markup Language) é a linguagem padrão para criação e estruturação de páginas web. Ela é utilizada para descrever o conteúdo semântico e a estrutur</w:t>
      </w:r>
      <w:r>
        <w:rPr>
          <w:color w:val="000000"/>
        </w:rPr>
        <w:t xml:space="preserve">a das informações apresentadas em uma página da web, incluindo texto, </w:t>
      </w:r>
      <w:r>
        <w:rPr>
          <w:color w:val="000000"/>
        </w:rPr>
        <w:lastRenderedPageBreak/>
        <w:t>imagens, vídeos, formulários e outros elementos.</w:t>
      </w:r>
    </w:p>
    <w:p w:rsidR="005A1DD8" w:rsidRDefault="00207512" w:rsidP="00C722E0">
      <w:pPr>
        <w:spacing w:line="360" w:lineRule="auto"/>
      </w:pPr>
      <w:r>
        <w:rPr>
          <w:b/>
          <w:bCs/>
        </w:rPr>
        <w:t>CSS</w:t>
      </w:r>
      <w:r>
        <w:t xml:space="preserve"> (Cascading Style Sheets) é uma linguagem de estilo utilizada para descrever a apresentação (aparência e formatação) de documentos HTM</w:t>
      </w:r>
      <w:r>
        <w:t>L (ou XML). Em outras palavras, o CSS define como os elementos HTML devem ser exibidos na tela, em papel ou em outras mídias.</w:t>
      </w:r>
    </w:p>
    <w:p w:rsidR="005A1DD8" w:rsidRDefault="00207512" w:rsidP="00C722E0">
      <w:pPr>
        <w:spacing w:line="360" w:lineRule="auto"/>
      </w:pPr>
      <w:r>
        <w:rPr>
          <w:b/>
          <w:bCs/>
        </w:rPr>
        <w:t>JAVA SCRIPT</w:t>
      </w:r>
      <w:r>
        <w:t xml:space="preserve"> criada por Brendan Eich, a pedido da empresa </w:t>
      </w:r>
      <w:r w:rsidR="00C722E0">
        <w:t>Netscape, em</w:t>
      </w:r>
      <w:r>
        <w:t xml:space="preserve"> meados de 1995 é uma linguagem utlizada para fazer a dinâmica, animação do site, trazendo assim, maior interação com os usuários.</w:t>
      </w:r>
    </w:p>
    <w:p w:rsidR="005A1DD8" w:rsidRDefault="00207512" w:rsidP="00C722E0">
      <w:pPr>
        <w:pStyle w:val="Corpodetexto"/>
        <w:spacing w:line="360" w:lineRule="auto"/>
      </w:pPr>
      <w:r>
        <w:rPr>
          <w:b/>
          <w:bCs/>
        </w:rPr>
        <w:t>XAMPP</w:t>
      </w:r>
      <w:r>
        <w:t xml:space="preserve"> é um pacote de software gratuito que facilita a criação de u</w:t>
      </w:r>
      <w:r>
        <w:t>m ambiente de desenvolvimento web local. O nome "XAMPP" é um acrônimo que representa os principais componentes do pacote:</w:t>
      </w:r>
    </w:p>
    <w:p w:rsidR="005A1DD8" w:rsidRDefault="00207512">
      <w:pPr>
        <w:pStyle w:val="Corpodetexto"/>
        <w:spacing w:after="0"/>
      </w:pPr>
      <w:r>
        <w:rPr>
          <w:rStyle w:val="nfaseforte"/>
        </w:rPr>
        <w:t>X:</w:t>
      </w:r>
      <w:r>
        <w:t xml:space="preserve"> Refere-se aos sistemas operacionais (Cross-platform), ou seja, funciona em diferentes sistemas operacionais como Windows, Linux, ma</w:t>
      </w:r>
      <w:r>
        <w:t>cOS, etc.</w:t>
      </w:r>
    </w:p>
    <w:p w:rsidR="005A1DD8" w:rsidRDefault="00207512">
      <w:pPr>
        <w:pStyle w:val="Corpodetexto"/>
        <w:spacing w:after="0"/>
      </w:pPr>
      <w:r>
        <w:rPr>
          <w:rStyle w:val="nfaseforte"/>
        </w:rPr>
        <w:t>A:</w:t>
      </w:r>
      <w:r>
        <w:t xml:space="preserve"> Apache, que é um servidor web amplamente utilizado.</w:t>
      </w:r>
    </w:p>
    <w:p w:rsidR="005A1DD8" w:rsidRDefault="00207512">
      <w:pPr>
        <w:pStyle w:val="Corpodetexto"/>
        <w:spacing w:after="0"/>
      </w:pPr>
      <w:r>
        <w:rPr>
          <w:rStyle w:val="nfaseforte"/>
        </w:rPr>
        <w:t>M:</w:t>
      </w:r>
      <w:r>
        <w:t xml:space="preserve"> MySQL, um sistema de gerenciamento de banco de dados relacional.</w:t>
      </w:r>
    </w:p>
    <w:p w:rsidR="005A1DD8" w:rsidRDefault="00207512">
      <w:pPr>
        <w:pStyle w:val="Corpodetexto"/>
      </w:pPr>
      <w:r>
        <w:rPr>
          <w:rStyle w:val="nfaseforte"/>
        </w:rPr>
        <w:t>P:</w:t>
      </w:r>
      <w:r>
        <w:t xml:space="preserve"> PHP, uma linguagem de programação amplamente usada para desenvolvimento web.</w:t>
      </w:r>
    </w:p>
    <w:p w:rsidR="005A1DD8" w:rsidRDefault="00207512">
      <w:pPr>
        <w:pStyle w:val="Corpodetexto"/>
      </w:pPr>
      <w:r>
        <w:t>Além desses componentes principais (Apache,</w:t>
      </w:r>
      <w:r>
        <w:t xml:space="preserve"> MySQL, PHP), o XAMPP também inclui outros softwares opcionais como Perl e phpMyAdmin, que facilitam o gerenciamento de bancos de dados MySQL através de uma interface web.</w:t>
      </w:r>
    </w:p>
    <w:p w:rsidR="005A1DD8" w:rsidRDefault="00207512" w:rsidP="00C722E0">
      <w:pPr>
        <w:spacing w:line="360" w:lineRule="auto"/>
      </w:pPr>
      <w:r>
        <w:rPr>
          <w:b/>
          <w:bCs/>
        </w:rPr>
        <w:t>MySQL</w:t>
      </w:r>
      <w:r>
        <w:t xml:space="preserve"> é um sistema de gerenciamento de banco de dados relacional (RDBMS) amplamente </w:t>
      </w:r>
      <w:r>
        <w:t xml:space="preserve">utilizado, gratuito e de código </w:t>
      </w:r>
      <w:bookmarkStart w:id="11" w:name="_GoBack1"/>
      <w:bookmarkEnd w:id="11"/>
      <w:r>
        <w:t>aberto. É uma tecnologia fundamental para armazenar, organizar e gerenciar dados em uma vasta gama de aplicativos, sites e sistemas de software.</w:t>
      </w:r>
    </w:p>
    <w:p w:rsidR="005A1DD8" w:rsidRDefault="005A1DD8">
      <w:pPr>
        <w:spacing w:line="360" w:lineRule="auto"/>
        <w:ind w:firstLine="0"/>
        <w:rPr>
          <w:color w:val="000000"/>
        </w:rPr>
      </w:pPr>
    </w:p>
    <w:p w:rsidR="005A1DD8" w:rsidRDefault="00207512">
      <w:pPr>
        <w:pStyle w:val="Ttulo1"/>
        <w:spacing w:line="360" w:lineRule="auto"/>
        <w:rPr>
          <w:sz w:val="38"/>
          <w:szCs w:val="38"/>
        </w:rPr>
      </w:pPr>
      <w:bookmarkStart w:id="12" w:name="__RefHeading___Toc663_527029333"/>
      <w:bookmarkStart w:id="13" w:name="_Toc119164367"/>
      <w:bookmarkEnd w:id="12"/>
      <w:r>
        <w:lastRenderedPageBreak/>
        <w:t xml:space="preserve">5 DOCUMENTAÇÃO </w:t>
      </w:r>
      <w:r>
        <w:rPr>
          <w:sz w:val="38"/>
          <w:szCs w:val="38"/>
        </w:rPr>
        <w:t>do projeto</w:t>
      </w:r>
      <w:bookmarkEnd w:id="13"/>
    </w:p>
    <w:p w:rsidR="005A1DD8" w:rsidRDefault="00207512" w:rsidP="00C722E0">
      <w:pPr>
        <w:pStyle w:val="Corpodetexto"/>
        <w:spacing w:after="0" w:line="360" w:lineRule="auto"/>
      </w:pPr>
      <w:r>
        <w:t>Conforme o OpenAI (2024), o agendamento refere-se ao</w:t>
      </w:r>
      <w:r>
        <w:t xml:space="preserve"> processo de designar datas, horários ou recursos específicos para a realização de eventos, compromissos ou tarefas dentro de um sistema organizacional, computacional ou pessoal. Esse processo é essencial para a gestão eficiente do tempo e dos recursos dis</w:t>
      </w:r>
      <w:r>
        <w:t>poníveis, garantindo que atividades sejam realizadas de maneira ordenada e dentro de prazos determinados.</w:t>
      </w:r>
    </w:p>
    <w:p w:rsidR="005A1DD8" w:rsidRDefault="00207512" w:rsidP="00C722E0">
      <w:pPr>
        <w:pStyle w:val="Corpodetexto"/>
        <w:spacing w:after="0" w:line="360" w:lineRule="auto"/>
        <w:rPr>
          <w:sz w:val="38"/>
          <w:szCs w:val="38"/>
        </w:rPr>
      </w:pPr>
      <w:r>
        <w:t>No contexto computacional, o agendamento pode envolver sistemas automatizados que coordenam eventos, como reuniões, aulas, consultas médicas, ou a alo</w:t>
      </w:r>
      <w:r>
        <w:t>cação de recursos, como salas de reunião, equipamentos e pessoal. Isso pode ser feito por meio de softwares especializados que permitem aos usuários marcar, cancelar, reagendar e visualizar compromissos de forma conveniente e organizada.</w:t>
      </w:r>
    </w:p>
    <w:p w:rsidR="005A1DD8" w:rsidRDefault="00207512" w:rsidP="00C722E0">
      <w:pPr>
        <w:pStyle w:val="Corpodetexto"/>
        <w:spacing w:after="0" w:line="360" w:lineRule="auto"/>
      </w:pPr>
      <w:r>
        <w:t>Conforme o OpenAI</w:t>
      </w:r>
      <w:r>
        <w:t xml:space="preserve"> (2024), o ciclo de vida do software representa toda a trajetória de um programa, desde sua concepção inicial até o encerramento de suas atividades. Este ciclo envolve uma série de processos, atividades e tarefas essenciais para assegurar que o desenvolvim</w:t>
      </w:r>
      <w:r>
        <w:t>ento, operação e manutenção de um sistema de software sejam realizados de maneira eficiente e eficaz.</w:t>
      </w:r>
    </w:p>
    <w:p w:rsidR="005A1DD8" w:rsidRDefault="00207512" w:rsidP="00C722E0">
      <w:pPr>
        <w:pStyle w:val="Corpodetexto"/>
        <w:spacing w:after="0" w:line="360" w:lineRule="auto"/>
        <w:rPr>
          <w:sz w:val="38"/>
          <w:szCs w:val="38"/>
        </w:rPr>
      </w:pPr>
      <w:r>
        <w:t>A escolha do ciclo de vida d</w:t>
      </w:r>
      <w:r>
        <w:t>o software é crucial, pois define como o programa será desenvolvido. Isso inclui desde a coleta das necessidades dos clientes,</w:t>
      </w:r>
      <w:r>
        <w:t xml:space="preserve"> o projeto do software, até a entrega de versões, testes e implantação. Cada fase do ciclo de vida é projetada para garantir que o software atenda às expectativas dos clientes, seja entregue conforme planejado e dentro do orçamento estabelecido. Além disso</w:t>
      </w:r>
      <w:r>
        <w:t>, é fundamental para assegurar que o software possa ser mantido e atualizado ao longo de sua vida útil, adaptando-se às mudanças nas necessidades e tecnologias.</w:t>
      </w:r>
    </w:p>
    <w:p w:rsidR="005A1DD8" w:rsidRDefault="00207512" w:rsidP="00C722E0">
      <w:pPr>
        <w:pStyle w:val="Corpodetexto"/>
        <w:spacing w:line="360" w:lineRule="auto"/>
        <w:rPr>
          <w:sz w:val="38"/>
          <w:szCs w:val="38"/>
        </w:rPr>
      </w:pPr>
      <w:r>
        <w:t xml:space="preserve">Assim, a escolha do modelo de ciclo de vida adequado e a execução eficiente de suas etapas são </w:t>
      </w:r>
      <w:r>
        <w:t>elementos cruciais para o sucesso de um projeto de software. Eles garantem que o produto final seja funcional, seguro, confiável e capaz de evoluir conforme necessário para atender às demandas do mercado e dos usuários.</w:t>
      </w:r>
    </w:p>
    <w:p w:rsidR="005A1DD8" w:rsidRDefault="005A1DD8" w:rsidP="003970F0">
      <w:pPr>
        <w:spacing w:line="360" w:lineRule="auto"/>
        <w:rPr>
          <w:sz w:val="38"/>
          <w:szCs w:val="38"/>
        </w:rPr>
      </w:pPr>
    </w:p>
    <w:p w:rsidR="005A1DD8" w:rsidRDefault="005A1DD8" w:rsidP="003970F0">
      <w:pPr>
        <w:spacing w:line="360" w:lineRule="auto"/>
        <w:ind w:firstLine="0"/>
        <w:rPr>
          <w:b/>
          <w:color w:val="FF0000"/>
        </w:rPr>
      </w:pPr>
    </w:p>
    <w:p w:rsidR="005A1DD8" w:rsidRDefault="005A1DD8">
      <w:pPr>
        <w:ind w:firstLine="0"/>
        <w:rPr>
          <w:b/>
          <w:color w:val="FF0000"/>
        </w:rPr>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rsidP="00C722E0">
      <w:pPr>
        <w:pStyle w:val="Agradecimentodedicatriaepgrafe"/>
      </w:pPr>
    </w:p>
    <w:p w:rsidR="005A1DD8" w:rsidRDefault="005A1DD8">
      <w:pPr>
        <w:pStyle w:val="Ttulo2"/>
        <w:spacing w:before="0" w:after="0"/>
      </w:pPr>
    </w:p>
    <w:p w:rsidR="005A1DD8" w:rsidRDefault="005A1DD8">
      <w:pPr>
        <w:pStyle w:val="Ttulo2"/>
        <w:spacing w:before="0" w:after="0"/>
      </w:pPr>
    </w:p>
    <w:p w:rsidR="005A1DD8" w:rsidRDefault="00207512">
      <w:pPr>
        <w:pStyle w:val="Ttulo2"/>
        <w:spacing w:before="0" w:after="0"/>
      </w:pPr>
      <w:bookmarkStart w:id="14" w:name="__RefHeading___Toc665_527029333"/>
      <w:bookmarkStart w:id="15" w:name="_Toc119164368"/>
      <w:bookmarkEnd w:id="14"/>
      <w:r>
        <w:t>5.1 Requisitos</w:t>
      </w:r>
      <w:bookmarkEnd w:id="15"/>
      <w:r>
        <w:t xml:space="preserve"> </w:t>
      </w:r>
    </w:p>
    <w:p w:rsidR="005A1DD8" w:rsidRDefault="00207512">
      <w:pPr>
        <w:tabs>
          <w:tab w:val="left" w:pos="0"/>
        </w:tabs>
        <w:spacing w:line="360" w:lineRule="auto"/>
        <w:ind w:firstLine="0"/>
      </w:pPr>
      <w:r>
        <w:tab/>
      </w:r>
      <w:r w:rsidR="00552F21" w:rsidRPr="00552F21">
        <w:rPr>
          <w:highlight w:val="yellow"/>
        </w:rPr>
        <w:t>TEXTO</w:t>
      </w:r>
    </w:p>
    <w:p w:rsidR="00552F21" w:rsidRDefault="00552F21">
      <w:pPr>
        <w:tabs>
          <w:tab w:val="left" w:pos="0"/>
        </w:tabs>
        <w:spacing w:line="360" w:lineRule="auto"/>
        <w:ind w:firstLine="0"/>
      </w:pPr>
    </w:p>
    <w:p w:rsidR="00552F21" w:rsidRDefault="00552F21">
      <w:pPr>
        <w:tabs>
          <w:tab w:val="left" w:pos="0"/>
        </w:tabs>
        <w:spacing w:line="360" w:lineRule="auto"/>
        <w:ind w:firstLine="0"/>
      </w:pPr>
    </w:p>
    <w:p w:rsidR="005A1DD8" w:rsidRDefault="00207512">
      <w:pPr>
        <w:pStyle w:val="Ttulo2"/>
        <w:spacing w:before="0" w:after="0"/>
      </w:pPr>
      <w:bookmarkStart w:id="16" w:name="__RefHeading___Toc667_527029333"/>
      <w:bookmarkStart w:id="17" w:name="_Toc119164369"/>
      <w:bookmarkEnd w:id="16"/>
      <w:r>
        <w:t>5.1.1 Requisitos funcionais</w:t>
      </w:r>
      <w:bookmarkEnd w:id="17"/>
    </w:p>
    <w:p w:rsidR="00B94F79" w:rsidRDefault="00B94F79" w:rsidP="00B94F79">
      <w:r w:rsidRPr="00552F21">
        <w:rPr>
          <w:highlight w:val="yellow"/>
        </w:rPr>
        <w:t>TEXTO</w:t>
      </w:r>
    </w:p>
    <w:p w:rsidR="00B94F79" w:rsidRPr="00B94F79" w:rsidRDefault="00B94F79" w:rsidP="00B94F79"/>
    <w:tbl>
      <w:tblPr>
        <w:tblW w:w="9071" w:type="dxa"/>
        <w:tblCellMar>
          <w:left w:w="0" w:type="dxa"/>
          <w:right w:w="0" w:type="dxa"/>
        </w:tblCellMar>
        <w:tblLook w:val="04A0" w:firstRow="1" w:lastRow="0" w:firstColumn="1" w:lastColumn="0" w:noHBand="0" w:noVBand="1"/>
      </w:tblPr>
      <w:tblGrid>
        <w:gridCol w:w="9030"/>
        <w:gridCol w:w="41"/>
      </w:tblGrid>
      <w:tr w:rsidR="005A1DD8">
        <w:tc>
          <w:tcPr>
            <w:tcW w:w="1924" w:type="dxa"/>
          </w:tcPr>
          <w:p w:rsidR="005A1DD8" w:rsidRDefault="00552F21">
            <w:pPr>
              <w:pStyle w:val="Contedodatabela"/>
              <w:ind w:firstLine="0"/>
            </w:pPr>
            <w:r>
              <w:rPr>
                <w:noProof/>
              </w:rPr>
              <w:drawing>
                <wp:inline distT="0" distB="0" distL="0" distR="0" wp14:anchorId="2CAC5C87" wp14:editId="61F57CA4">
                  <wp:extent cx="5724713" cy="3251835"/>
                  <wp:effectExtent l="0" t="0" r="952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5815" cy="3258142"/>
                          </a:xfrm>
                          <a:prstGeom prst="rect">
                            <a:avLst/>
                          </a:prstGeom>
                        </pic:spPr>
                      </pic:pic>
                    </a:graphicData>
                  </a:graphic>
                </wp:inline>
              </w:drawing>
            </w:r>
          </w:p>
        </w:tc>
        <w:tc>
          <w:tcPr>
            <w:tcW w:w="7146" w:type="dxa"/>
          </w:tcPr>
          <w:p w:rsidR="005A1DD8" w:rsidRDefault="005A1DD8">
            <w:pPr>
              <w:pStyle w:val="Contedodatabela"/>
            </w:pPr>
          </w:p>
        </w:tc>
      </w:tr>
      <w:tr w:rsidR="005A1DD8">
        <w:tc>
          <w:tcPr>
            <w:tcW w:w="1924" w:type="dxa"/>
          </w:tcPr>
          <w:p w:rsidR="005A1DD8" w:rsidRDefault="005A1DD8">
            <w:pPr>
              <w:pStyle w:val="LO-normal"/>
              <w:tabs>
                <w:tab w:val="left" w:pos="0"/>
              </w:tabs>
              <w:spacing w:line="360" w:lineRule="auto"/>
              <w:ind w:firstLine="0"/>
            </w:pPr>
          </w:p>
        </w:tc>
        <w:tc>
          <w:tcPr>
            <w:tcW w:w="7146" w:type="dxa"/>
          </w:tcPr>
          <w:p w:rsidR="005A1DD8" w:rsidRDefault="005A1DD8">
            <w:pPr>
              <w:pStyle w:val="LO-normal"/>
              <w:tabs>
                <w:tab w:val="left" w:pos="0"/>
              </w:tabs>
              <w:spacing w:line="360" w:lineRule="auto"/>
              <w:ind w:firstLine="0"/>
            </w:pPr>
          </w:p>
        </w:tc>
      </w:tr>
      <w:tr w:rsidR="005A1DD8">
        <w:tc>
          <w:tcPr>
            <w:tcW w:w="1924" w:type="dxa"/>
          </w:tcPr>
          <w:p w:rsidR="005A1DD8" w:rsidRDefault="005A1DD8">
            <w:pPr>
              <w:pStyle w:val="LO-normal"/>
              <w:tabs>
                <w:tab w:val="left" w:pos="0"/>
              </w:tabs>
              <w:spacing w:line="360" w:lineRule="auto"/>
              <w:ind w:firstLine="0"/>
            </w:pPr>
          </w:p>
        </w:tc>
        <w:tc>
          <w:tcPr>
            <w:tcW w:w="7146" w:type="dxa"/>
          </w:tcPr>
          <w:p w:rsidR="005A1DD8" w:rsidRDefault="005A1DD8">
            <w:pPr>
              <w:pStyle w:val="LO-normal"/>
              <w:tabs>
                <w:tab w:val="left" w:pos="0"/>
              </w:tabs>
              <w:spacing w:line="360" w:lineRule="auto"/>
              <w:ind w:firstLine="0"/>
            </w:pPr>
          </w:p>
        </w:tc>
      </w:tr>
      <w:tr w:rsidR="005A1DD8">
        <w:tc>
          <w:tcPr>
            <w:tcW w:w="1924" w:type="dxa"/>
          </w:tcPr>
          <w:p w:rsidR="005A1DD8" w:rsidRDefault="005A1DD8">
            <w:pPr>
              <w:pStyle w:val="LO-normal"/>
              <w:tabs>
                <w:tab w:val="left" w:pos="0"/>
              </w:tabs>
              <w:spacing w:line="360" w:lineRule="auto"/>
              <w:ind w:firstLine="0"/>
            </w:pPr>
          </w:p>
        </w:tc>
        <w:tc>
          <w:tcPr>
            <w:tcW w:w="7146" w:type="dxa"/>
          </w:tcPr>
          <w:p w:rsidR="005A1DD8" w:rsidRDefault="005A1DD8">
            <w:pPr>
              <w:pStyle w:val="LO-normal"/>
              <w:tabs>
                <w:tab w:val="left" w:pos="0"/>
              </w:tabs>
              <w:spacing w:line="360" w:lineRule="auto"/>
              <w:ind w:firstLine="0"/>
            </w:pPr>
          </w:p>
        </w:tc>
      </w:tr>
      <w:tr w:rsidR="005A1DD8">
        <w:tc>
          <w:tcPr>
            <w:tcW w:w="1924" w:type="dxa"/>
          </w:tcPr>
          <w:p w:rsidR="005A1DD8" w:rsidRDefault="005A1DD8">
            <w:pPr>
              <w:pStyle w:val="LO-normal"/>
              <w:tabs>
                <w:tab w:val="left" w:pos="0"/>
              </w:tabs>
              <w:spacing w:line="360" w:lineRule="auto"/>
              <w:ind w:firstLine="0"/>
            </w:pPr>
          </w:p>
        </w:tc>
        <w:tc>
          <w:tcPr>
            <w:tcW w:w="7146" w:type="dxa"/>
          </w:tcPr>
          <w:p w:rsidR="005A1DD8" w:rsidRDefault="005A1DD8">
            <w:pPr>
              <w:pStyle w:val="LO-normal"/>
              <w:tabs>
                <w:tab w:val="left" w:pos="0"/>
              </w:tabs>
              <w:spacing w:line="360" w:lineRule="auto"/>
              <w:ind w:firstLine="0"/>
            </w:pPr>
          </w:p>
        </w:tc>
      </w:tr>
    </w:tbl>
    <w:p w:rsidR="005A1DD8" w:rsidRDefault="005A1DD8">
      <w:pPr>
        <w:ind w:firstLine="0"/>
        <w:rPr>
          <w:color w:val="000000"/>
          <w:sz w:val="22"/>
          <w:szCs w:val="22"/>
        </w:rPr>
      </w:pPr>
    </w:p>
    <w:p w:rsidR="005A1DD8" w:rsidRDefault="00207512">
      <w:pPr>
        <w:pStyle w:val="Ttulo3"/>
        <w:spacing w:before="0" w:after="0" w:line="360" w:lineRule="auto"/>
        <w:ind w:firstLine="0"/>
        <w:rPr>
          <w:b/>
          <w:color w:val="000000"/>
          <w:sz w:val="22"/>
          <w:szCs w:val="22"/>
        </w:rPr>
      </w:pPr>
      <w:r>
        <w:rPr>
          <w:b/>
          <w:color w:val="000000"/>
          <w:sz w:val="22"/>
          <w:szCs w:val="22"/>
        </w:rPr>
        <w:t xml:space="preserve">5.1.2 </w:t>
      </w:r>
      <w:bookmarkStart w:id="18" w:name="_Toc1191643702"/>
      <w:r>
        <w:rPr>
          <w:b/>
          <w:color w:val="000000"/>
          <w:sz w:val="22"/>
          <w:szCs w:val="22"/>
        </w:rPr>
        <w:t>Requisitos não funcionais</w:t>
      </w:r>
      <w:bookmarkEnd w:id="18"/>
      <w:r>
        <w:rPr>
          <w:b/>
          <w:color w:val="000000"/>
          <w:sz w:val="22"/>
          <w:szCs w:val="22"/>
        </w:rPr>
        <w:t xml:space="preserve"> </w:t>
      </w:r>
    </w:p>
    <w:p w:rsidR="00B94F79" w:rsidRDefault="00B94F79" w:rsidP="00B94F79">
      <w:r w:rsidRPr="00552F21">
        <w:rPr>
          <w:highlight w:val="yellow"/>
        </w:rPr>
        <w:t>TEXTO</w:t>
      </w:r>
    </w:p>
    <w:p w:rsidR="00B94F79" w:rsidRDefault="00B94F79" w:rsidP="00B94F79"/>
    <w:p w:rsidR="00B94F79" w:rsidRPr="00B94F79" w:rsidRDefault="00B94F79" w:rsidP="00B94F79"/>
    <w:tbl>
      <w:tblPr>
        <w:tblW w:w="9071" w:type="dxa"/>
        <w:tblCellMar>
          <w:left w:w="0" w:type="dxa"/>
          <w:right w:w="0" w:type="dxa"/>
        </w:tblCellMar>
        <w:tblLook w:val="04A0" w:firstRow="1" w:lastRow="0" w:firstColumn="1" w:lastColumn="0" w:noHBand="0" w:noVBand="1"/>
      </w:tblPr>
      <w:tblGrid>
        <w:gridCol w:w="9006"/>
        <w:gridCol w:w="65"/>
      </w:tblGrid>
      <w:tr w:rsidR="005A1DD8">
        <w:tc>
          <w:tcPr>
            <w:tcW w:w="1872" w:type="dxa"/>
          </w:tcPr>
          <w:p w:rsidR="005A1DD8" w:rsidRDefault="00B94F79" w:rsidP="00B94F79">
            <w:pPr>
              <w:pStyle w:val="Contedodatabela"/>
              <w:ind w:firstLine="0"/>
            </w:pPr>
            <w:r>
              <w:rPr>
                <w:noProof/>
              </w:rPr>
              <w:drawing>
                <wp:inline distT="0" distB="0" distL="0" distR="0" wp14:anchorId="78C460EB" wp14:editId="33F6A662">
                  <wp:extent cx="5718810" cy="403313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1602" cy="4049209"/>
                          </a:xfrm>
                          <a:prstGeom prst="rect">
                            <a:avLst/>
                          </a:prstGeom>
                        </pic:spPr>
                      </pic:pic>
                    </a:graphicData>
                  </a:graphic>
                </wp:inline>
              </w:drawing>
            </w:r>
          </w:p>
        </w:tc>
        <w:tc>
          <w:tcPr>
            <w:tcW w:w="7198" w:type="dxa"/>
          </w:tcPr>
          <w:p w:rsidR="005A1DD8" w:rsidRDefault="005A1DD8">
            <w:pPr>
              <w:pStyle w:val="Contedodatabela"/>
            </w:pPr>
          </w:p>
        </w:tc>
      </w:tr>
      <w:tr w:rsidR="005A1DD8">
        <w:tc>
          <w:tcPr>
            <w:tcW w:w="1872" w:type="dxa"/>
          </w:tcPr>
          <w:p w:rsidR="005A1DD8" w:rsidRDefault="005A1DD8">
            <w:pPr>
              <w:tabs>
                <w:tab w:val="left" w:pos="0"/>
              </w:tabs>
              <w:spacing w:line="360" w:lineRule="auto"/>
              <w:ind w:firstLine="0"/>
            </w:pPr>
          </w:p>
        </w:tc>
        <w:tc>
          <w:tcPr>
            <w:tcW w:w="7198" w:type="dxa"/>
          </w:tcPr>
          <w:p w:rsidR="005A1DD8" w:rsidRDefault="005A1DD8">
            <w:pPr>
              <w:tabs>
                <w:tab w:val="left" w:pos="0"/>
              </w:tabs>
              <w:spacing w:line="360" w:lineRule="auto"/>
              <w:ind w:firstLine="0"/>
            </w:pPr>
          </w:p>
        </w:tc>
      </w:tr>
      <w:tr w:rsidR="005A1DD8">
        <w:tc>
          <w:tcPr>
            <w:tcW w:w="1872" w:type="dxa"/>
          </w:tcPr>
          <w:p w:rsidR="005A1DD8" w:rsidRDefault="005A1DD8">
            <w:pPr>
              <w:pStyle w:val="LO-normal"/>
              <w:tabs>
                <w:tab w:val="left" w:pos="0"/>
              </w:tabs>
              <w:spacing w:line="360" w:lineRule="auto"/>
              <w:ind w:firstLine="0"/>
            </w:pPr>
          </w:p>
        </w:tc>
        <w:tc>
          <w:tcPr>
            <w:tcW w:w="7198" w:type="dxa"/>
          </w:tcPr>
          <w:p w:rsidR="005A1DD8" w:rsidRDefault="005A1DD8">
            <w:pPr>
              <w:pStyle w:val="LO-normal"/>
              <w:tabs>
                <w:tab w:val="left" w:pos="0"/>
              </w:tabs>
              <w:spacing w:line="360" w:lineRule="auto"/>
              <w:ind w:firstLine="0"/>
            </w:pPr>
          </w:p>
        </w:tc>
      </w:tr>
      <w:tr w:rsidR="005A1DD8">
        <w:tc>
          <w:tcPr>
            <w:tcW w:w="1872" w:type="dxa"/>
          </w:tcPr>
          <w:p w:rsidR="005A1DD8" w:rsidRDefault="005A1DD8">
            <w:pPr>
              <w:tabs>
                <w:tab w:val="left" w:pos="0"/>
              </w:tabs>
              <w:spacing w:line="360" w:lineRule="auto"/>
              <w:ind w:firstLine="0"/>
            </w:pPr>
          </w:p>
        </w:tc>
        <w:tc>
          <w:tcPr>
            <w:tcW w:w="7198" w:type="dxa"/>
          </w:tcPr>
          <w:p w:rsidR="005A1DD8" w:rsidRDefault="005A1DD8">
            <w:pPr>
              <w:tabs>
                <w:tab w:val="left" w:pos="0"/>
              </w:tabs>
              <w:spacing w:line="360" w:lineRule="auto"/>
              <w:ind w:firstLine="0"/>
            </w:pPr>
          </w:p>
        </w:tc>
      </w:tr>
    </w:tbl>
    <w:p w:rsidR="005A1DD8" w:rsidRDefault="005A1DD8">
      <w:pPr>
        <w:pStyle w:val="Ttulo3"/>
        <w:spacing w:before="0" w:after="0" w:line="360" w:lineRule="auto"/>
        <w:rPr>
          <w:b/>
        </w:rPr>
      </w:pPr>
      <w:bookmarkStart w:id="19" w:name="__RefHeading___Toc669_527029333"/>
      <w:bookmarkEnd w:id="19"/>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5A1DD8">
      <w:pPr>
        <w:widowControl/>
        <w:spacing w:line="240" w:lineRule="auto"/>
        <w:ind w:firstLine="0"/>
        <w:jc w:val="left"/>
        <w:rPr>
          <w:rFonts w:ascii="Calibri" w:eastAsia="Calibri" w:hAnsi="Calibri" w:cs="Calibri"/>
        </w:rPr>
      </w:pPr>
    </w:p>
    <w:p w:rsidR="005A1DD8" w:rsidRDefault="00207512">
      <w:pPr>
        <w:pStyle w:val="Ttulo2"/>
        <w:numPr>
          <w:ilvl w:val="1"/>
          <w:numId w:val="2"/>
        </w:numPr>
        <w:spacing w:before="0" w:after="0"/>
      </w:pPr>
      <w:bookmarkStart w:id="20" w:name="__RefHeading___Toc671_527029333"/>
      <w:bookmarkEnd w:id="20"/>
      <w:r>
        <w:t xml:space="preserve"> </w:t>
      </w:r>
      <w:bookmarkStart w:id="21" w:name="_Toc119164371"/>
      <w:r>
        <w:t>Diagrama de Contexto</w:t>
      </w:r>
      <w:bookmarkEnd w:id="21"/>
    </w:p>
    <w:p w:rsidR="005A1DD8" w:rsidRDefault="00207512">
      <w:pPr>
        <w:spacing w:line="360" w:lineRule="auto"/>
        <w:rPr>
          <w:color w:val="000000"/>
        </w:rPr>
      </w:pPr>
      <w:r>
        <w:rPr>
          <w:color w:val="000000"/>
        </w:rPr>
        <w:t xml:space="preserve">Segundo </w:t>
      </w:r>
    </w:p>
    <w:p w:rsidR="00B94F79" w:rsidRDefault="00B94F79" w:rsidP="00B94F79">
      <w:r w:rsidRPr="00552F21">
        <w:rPr>
          <w:highlight w:val="yellow"/>
        </w:rPr>
        <w:t>TEXTO</w:t>
      </w:r>
    </w:p>
    <w:p w:rsidR="005A1DD8" w:rsidRDefault="005A1DD8">
      <w:pPr>
        <w:spacing w:line="360" w:lineRule="auto"/>
        <w:rPr>
          <w:color w:val="000000"/>
        </w:rPr>
      </w:pPr>
    </w:p>
    <w:p w:rsidR="005A1DD8" w:rsidRDefault="00207512">
      <w:pPr>
        <w:spacing w:line="360" w:lineRule="auto"/>
        <w:ind w:firstLine="141"/>
        <w:rPr>
          <w:color w:val="000000"/>
        </w:rPr>
      </w:pPr>
      <w:r>
        <w:rPr>
          <w:noProof/>
        </w:rPr>
        <mc:AlternateContent>
          <mc:Choice Requires="wps">
            <w:drawing>
              <wp:inline distT="0" distB="0" distL="0" distR="0">
                <wp:extent cx="5735955" cy="4791075"/>
                <wp:effectExtent l="0" t="0" r="0" b="0"/>
                <wp:docPr id="2" name="Forma1"/>
                <wp:cNvGraphicFramePr/>
                <a:graphic xmlns:a="http://schemas.openxmlformats.org/drawingml/2006/main">
                  <a:graphicData uri="http://schemas.microsoft.com/office/word/2010/wordprocessingShape">
                    <wps:wsp>
                      <wps:cNvSpPr/>
                      <wps:spPr>
                        <a:xfrm>
                          <a:off x="0" y="0"/>
                          <a:ext cx="5735160" cy="4790520"/>
                        </a:xfrm>
                        <a:prstGeom prst="rect">
                          <a:avLst/>
                        </a:prstGeom>
                        <a:noFill/>
                        <a:ln>
                          <a:noFill/>
                        </a:ln>
                      </wps:spPr>
                      <wps:style>
                        <a:lnRef idx="0">
                          <a:scrgbClr r="0" g="0" b="0"/>
                        </a:lnRef>
                        <a:fillRef idx="0">
                          <a:scrgbClr r="0" g="0" b="0"/>
                        </a:fillRef>
                        <a:effectRef idx="0">
                          <a:scrgbClr r="0" g="0" b="0"/>
                        </a:effectRef>
                        <a:fontRef idx="minor"/>
                      </wps:style>
                      <wps:txbx>
                        <w:txbxContent>
                          <w:p w:rsidR="005A1DD8" w:rsidRDefault="00207512" w:rsidP="00B94F79">
                            <w:pPr>
                              <w:pStyle w:val="Figura"/>
                              <w:ind w:firstLine="0"/>
                              <w:rPr>
                                <w:color w:val="000000"/>
                              </w:rPr>
                            </w:pPr>
                            <w:r>
                              <w:rPr>
                                <w:noProof/>
                              </w:rPr>
                              <w:drawing>
                                <wp:inline distT="0" distB="0" distL="0" distR="0">
                                  <wp:extent cx="5623560" cy="428625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2"/>
                                          <a:stretch>
                                            <a:fillRect/>
                                          </a:stretch>
                                        </pic:blipFill>
                                        <pic:spPr bwMode="auto">
                                          <a:xfrm>
                                            <a:off x="0" y="0"/>
                                            <a:ext cx="5623560" cy="4286250"/>
                                          </a:xfrm>
                                          <a:prstGeom prst="rect">
                                            <a:avLst/>
                                          </a:prstGeom>
                                        </pic:spPr>
                                      </pic:pic>
                                    </a:graphicData>
                                  </a:graphic>
                                </wp:inline>
                              </w:drawing>
                            </w:r>
                            <w:r>
                              <w:rPr>
                                <w:color w:val="000000"/>
                              </w:rPr>
                              <w:t xml:space="preserve">Figura </w:t>
                            </w:r>
                            <w:r>
                              <w:rPr>
                                <w:color w:val="000000"/>
                              </w:rPr>
                              <w:fldChar w:fldCharType="begin"/>
                            </w:r>
                            <w:r>
                              <w:rPr>
                                <w:color w:val="000000"/>
                              </w:rPr>
                              <w:instrText>SEQ Figura \* ARABIC</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tIns="0" rIns="0" bIns="0">
                        <a:noAutofit/>
                      </wps:bodyPr>
                    </wps:wsp>
                  </a:graphicData>
                </a:graphic>
              </wp:inline>
            </w:drawing>
          </mc:Choice>
          <mc:Fallback>
            <w:pict>
              <v:rect id="Forma1" o:spid="_x0000_s1026" style="width:451.65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" filled="f" stroked="f">
                <v:textbox inset="0,0,0,0">
                  <w:txbxContent>
                    <w:p w:rsidR="005A1DD8" w:rsidRDefault="00207512" w:rsidP="00B94F79">
                      <w:pPr>
                        <w:pStyle w:val="Figura"/>
                        <w:ind w:firstLine="0"/>
                        <w:rPr>
                          <w:color w:val="000000"/>
                        </w:rPr>
                      </w:pPr>
                      <w:r>
                        <w:rPr>
                          <w:noProof/>
                        </w:rPr>
                        <w:drawing>
                          <wp:inline distT="0" distB="0" distL="0" distR="0">
                            <wp:extent cx="5623560" cy="428625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2"/>
                                    <a:stretch>
                                      <a:fillRect/>
                                    </a:stretch>
                                  </pic:blipFill>
                                  <pic:spPr bwMode="auto">
                                    <a:xfrm>
                                      <a:off x="0" y="0"/>
                                      <a:ext cx="5623560" cy="4286250"/>
                                    </a:xfrm>
                                    <a:prstGeom prst="rect">
                                      <a:avLst/>
                                    </a:prstGeom>
                                  </pic:spPr>
                                </pic:pic>
                              </a:graphicData>
                            </a:graphic>
                          </wp:inline>
                        </w:drawing>
                      </w:r>
                      <w:r>
                        <w:rPr>
                          <w:color w:val="000000"/>
                        </w:rPr>
                        <w:t xml:space="preserve">Figura </w:t>
                      </w:r>
                      <w:r>
                        <w:rPr>
                          <w:color w:val="000000"/>
                        </w:rPr>
                        <w:fldChar w:fldCharType="begin"/>
                      </w:r>
                      <w:r>
                        <w:rPr>
                          <w:color w:val="000000"/>
                        </w:rPr>
                        <w:instrText>SEQ Figura \* ARABIC</w:instrText>
                      </w:r>
                      <w:r>
                        <w:rPr>
                          <w:color w:val="000000"/>
                        </w:rPr>
                        <w:fldChar w:fldCharType="separate"/>
                      </w:r>
                      <w:r>
                        <w:rPr>
                          <w:color w:val="000000"/>
                        </w:rPr>
                        <w:t>1</w:t>
                      </w:r>
                      <w:r>
                        <w:rPr>
                          <w:color w:val="000000"/>
                        </w:rPr>
                        <w:fldChar w:fldCharType="end"/>
                      </w:r>
                      <w:r>
                        <w:rPr>
                          <w:color w:val="000000"/>
                        </w:rPr>
                        <w:t>: Figura Diagrama de Contexto</w:t>
                      </w:r>
                    </w:p>
                  </w:txbxContent>
                </v:textbox>
                <w10:anchorlock/>
              </v:rect>
            </w:pict>
          </mc:Fallback>
        </mc:AlternateContent>
      </w:r>
    </w:p>
    <w:p w:rsidR="005A1DD8" w:rsidRDefault="00207512">
      <w:pPr>
        <w:ind w:firstLine="0"/>
        <w:rPr>
          <w:color w:val="000000"/>
          <w:sz w:val="20"/>
          <w:szCs w:val="20"/>
        </w:rPr>
      </w:pPr>
      <w:r>
        <w:rPr>
          <w:b/>
          <w:sz w:val="20"/>
          <w:szCs w:val="20"/>
        </w:rPr>
        <w:t>Fonte: O Ramos, 2024</w:t>
      </w:r>
    </w:p>
    <w:p w:rsidR="005A1DD8" w:rsidRDefault="005A1DD8">
      <w:pPr>
        <w:ind w:firstLine="0"/>
        <w:rPr>
          <w:color w:val="000000"/>
          <w:sz w:val="20"/>
          <w:szCs w:val="20"/>
        </w:rPr>
      </w:pPr>
    </w:p>
    <w:p w:rsidR="005A1DD8" w:rsidRDefault="005A1DD8"/>
    <w:p w:rsidR="005A1DD8" w:rsidRDefault="00207512">
      <w:pPr>
        <w:ind w:firstLine="0"/>
      </w:pPr>
      <w:r>
        <w:t xml:space="preserve">MODELO </w:t>
      </w:r>
      <w:r>
        <w:t>CONCEITUAL</w:t>
      </w:r>
    </w:p>
    <w:p w:rsidR="00B94F79" w:rsidRDefault="00B94F79" w:rsidP="00B94F79">
      <w:r w:rsidRPr="00552F21">
        <w:rPr>
          <w:highlight w:val="yellow"/>
        </w:rPr>
        <w:t>TEXTO</w:t>
      </w:r>
    </w:p>
    <w:p w:rsidR="00B94F79" w:rsidRDefault="00B94F79" w:rsidP="00B94F79">
      <w:r w:rsidRPr="00B94F79">
        <w:rPr>
          <w:highlight w:val="yellow"/>
        </w:rPr>
        <w:t>DIAGRAMA</w:t>
      </w:r>
    </w:p>
    <w:p w:rsidR="005A1DD8" w:rsidRDefault="005A1DD8">
      <w:pPr>
        <w:ind w:firstLine="0"/>
      </w:pPr>
    </w:p>
    <w:p w:rsidR="005A1DD8" w:rsidRDefault="00207512">
      <w:pPr>
        <w:pStyle w:val="Ttulo2"/>
        <w:numPr>
          <w:ilvl w:val="1"/>
          <w:numId w:val="2"/>
        </w:numPr>
      </w:pPr>
      <w:bookmarkStart w:id="22" w:name="__RefHeading___Toc673_527029333"/>
      <w:bookmarkStart w:id="23" w:name="_Toc119164372"/>
      <w:bookmarkEnd w:id="22"/>
      <w:r>
        <w:t>Diagrama de Fluxo de dados</w:t>
      </w:r>
      <w:bookmarkEnd w:id="23"/>
    </w:p>
    <w:p w:rsidR="00B94F79" w:rsidRDefault="00B94F79" w:rsidP="00B94F79">
      <w:pPr>
        <w:pStyle w:val="PargrafodaLista"/>
        <w:ind w:left="360" w:firstLine="0"/>
      </w:pPr>
      <w:r w:rsidRPr="00B94F79">
        <w:rPr>
          <w:highlight w:val="yellow"/>
        </w:rPr>
        <w:t>TEXTO</w:t>
      </w:r>
    </w:p>
    <w:p w:rsidR="00B94F79" w:rsidRPr="00B94F79" w:rsidRDefault="00B94F79" w:rsidP="00B94F79">
      <w:r w:rsidRPr="00B94F79">
        <w:rPr>
          <w:highlight w:val="yellow"/>
        </w:rPr>
        <w:t>REFAZER DIAGRAMA</w:t>
      </w:r>
    </w:p>
    <w:p w:rsidR="005A1DD8" w:rsidRDefault="00207512">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60085" cy="4255135"/>
            <wp:effectExtent l="0" t="0" r="0" b="0"/>
            <wp:wrapSquare wrapText="largest"/>
            <wp:docPr id="6"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pic:cNvPicPr>
                      <a:picLocks noChangeAspect="1" noChangeArrowheads="1"/>
                    </pic:cNvPicPr>
                  </pic:nvPicPr>
                  <pic:blipFill>
                    <a:blip r:embed="rId13"/>
                    <a:stretch>
                      <a:fillRect/>
                    </a:stretch>
                  </pic:blipFill>
                  <pic:spPr bwMode="auto">
                    <a:xfrm>
                      <a:off x="0" y="0"/>
                      <a:ext cx="5760085" cy="4255135"/>
                    </a:xfrm>
                    <a:prstGeom prst="rect">
                      <a:avLst/>
                    </a:prstGeom>
                  </pic:spPr>
                </pic:pic>
              </a:graphicData>
            </a:graphic>
          </wp:anchor>
        </w:drawing>
      </w:r>
    </w:p>
    <w:p w:rsidR="005A1DD8" w:rsidRDefault="005A1DD8">
      <w:pPr>
        <w:ind w:firstLine="0"/>
      </w:pPr>
    </w:p>
    <w:p w:rsidR="005A1DD8" w:rsidRDefault="00207512">
      <w:pPr>
        <w:rPr>
          <w:b/>
          <w:sz w:val="20"/>
          <w:szCs w:val="20"/>
        </w:rPr>
      </w:pPr>
      <w:r>
        <w:t xml:space="preserve">     </w:t>
      </w:r>
      <w:r>
        <w:rPr>
          <w:b/>
          <w:sz w:val="20"/>
          <w:szCs w:val="20"/>
        </w:rPr>
        <w:t>Fonte: O Ramos, 2024</w:t>
      </w: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5A1DD8">
      <w:pPr>
        <w:rPr>
          <w:b/>
          <w:sz w:val="20"/>
          <w:szCs w:val="20"/>
        </w:rPr>
      </w:pPr>
    </w:p>
    <w:p w:rsidR="005A1DD8" w:rsidRDefault="00207512">
      <w:pPr>
        <w:pStyle w:val="Ttulo2"/>
        <w:numPr>
          <w:ilvl w:val="1"/>
          <w:numId w:val="2"/>
        </w:numPr>
        <w:ind w:left="578" w:hanging="578"/>
      </w:pPr>
      <w:bookmarkStart w:id="24" w:name="__RefHeading___Toc675_527029333"/>
      <w:bookmarkStart w:id="25" w:name="_Toc119164373"/>
      <w:bookmarkEnd w:id="24"/>
      <w:r>
        <w:t>Diagrama de Entidade e relacionamento</w:t>
      </w:r>
      <w:bookmarkEnd w:id="25"/>
    </w:p>
    <w:p w:rsidR="00B94F79" w:rsidRDefault="00B94F79" w:rsidP="00B94F79">
      <w:pPr>
        <w:pStyle w:val="PargrafodaLista"/>
        <w:ind w:left="360" w:firstLine="0"/>
      </w:pPr>
      <w:r w:rsidRPr="00B94F79">
        <w:rPr>
          <w:highlight w:val="yellow"/>
        </w:rPr>
        <w:t>TEXTO</w:t>
      </w:r>
    </w:p>
    <w:p w:rsidR="005A1DD8" w:rsidRDefault="005A1DD8">
      <w:pPr>
        <w:ind w:left="578" w:hanging="578"/>
      </w:pPr>
    </w:p>
    <w:p w:rsidR="005A1DD8" w:rsidRDefault="00207512">
      <w:pPr>
        <w:ind w:firstLine="0"/>
      </w:pPr>
      <w:r>
        <w:rPr>
          <w:noProof/>
        </w:rPr>
        <mc:AlternateContent>
          <mc:Choice Requires="wps">
            <w:drawing>
              <wp:inline distT="0" distB="0" distL="0" distR="0">
                <wp:extent cx="4373880" cy="5248275"/>
                <wp:effectExtent l="0" t="0" r="0" b="0"/>
                <wp:docPr id="9" name="Forma3"/>
                <wp:cNvGraphicFramePr/>
                <a:graphic xmlns:a="http://schemas.openxmlformats.org/drawingml/2006/main">
                  <a:graphicData uri="http://schemas.microsoft.com/office/word/2010/wordprocessingShape">
                    <wps:wsp>
                      <wps:cNvSpPr/>
                      <wps:spPr>
                        <a:xfrm>
                          <a:off x="0" y="0"/>
                          <a:ext cx="4373280" cy="5247720"/>
                        </a:xfrm>
                        <a:prstGeom prst="rect">
                          <a:avLst/>
                        </a:prstGeom>
                        <a:noFill/>
                        <a:ln>
                          <a:noFill/>
                        </a:ln>
                      </wps:spPr>
                      <wps:style>
                        <a:lnRef idx="0">
                          <a:scrgbClr r="0" g="0" b="0"/>
                        </a:lnRef>
                        <a:fillRef idx="0">
                          <a:scrgbClr r="0" g="0" b="0"/>
                        </a:fillRef>
                        <a:effectRef idx="0">
                          <a:scrgbClr r="0" g="0" b="0"/>
                        </a:effectRef>
                        <a:fontRef idx="minor"/>
                      </wps:style>
                      <wps:txbx>
                        <w:txbxContent>
                          <w:p w:rsidR="005A1DD8" w:rsidRDefault="00207512">
                            <w:pPr>
                              <w:pStyle w:val="Figura"/>
                              <w:rPr>
                                <w:color w:val="000000"/>
                              </w:rPr>
                            </w:pPr>
                            <w:r>
                              <w:rPr>
                                <w:noProof/>
                              </w:rPr>
                              <w:drawing>
                                <wp:inline distT="0" distB="0" distL="0" distR="0">
                                  <wp:extent cx="4371975" cy="474345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14"/>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SEQ Figura \* ARABIC</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tIns="0" rIns="0" bIns="0">
                        <a:noAutofit/>
                      </wps:bodyPr>
                    </wps:wsp>
                  </a:graphicData>
                </a:graphic>
              </wp:inline>
            </w:drawing>
          </mc:Choice>
          <mc:Fallback>
            <w:pict>
              <v:rect id="Forma3" o:spid="_x0000_s1027" style="width:344.4pt;height:4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" filled="f" stroked="f">
                <v:textbox inset="0,0,0,0">
                  <w:txbxContent>
                    <w:p w:rsidR="005A1DD8" w:rsidRDefault="00207512">
                      <w:pPr>
                        <w:pStyle w:val="Figura"/>
                        <w:rPr>
                          <w:color w:val="000000"/>
                        </w:rPr>
                      </w:pPr>
                      <w:r>
                        <w:rPr>
                          <w:noProof/>
                        </w:rPr>
                        <w:drawing>
                          <wp:inline distT="0" distB="0" distL="0" distR="0">
                            <wp:extent cx="4371975" cy="474345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14"/>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SEQ Figura \* ARABIC</w:instrText>
                      </w:r>
                      <w:r>
                        <w:rPr>
                          <w:color w:val="000000"/>
                        </w:rPr>
                        <w:fldChar w:fldCharType="separate"/>
                      </w:r>
                      <w:r>
                        <w:rPr>
                          <w:color w:val="000000"/>
                        </w:rPr>
                        <w:t>3</w:t>
                      </w:r>
                      <w:r>
                        <w:rPr>
                          <w:color w:val="000000"/>
                        </w:rPr>
                        <w:fldChar w:fldCharType="end"/>
                      </w:r>
                      <w:r>
                        <w:rPr>
                          <w:color w:val="000000"/>
                        </w:rPr>
                        <w:t>: Diagrama de Entidade e Relacionamento</w:t>
                      </w:r>
                    </w:p>
                  </w:txbxContent>
                </v:textbox>
                <w10:anchorlock/>
              </v:rect>
            </w:pict>
          </mc:Fallback>
        </mc:AlternateContent>
      </w:r>
    </w:p>
    <w:p w:rsidR="005A1DD8" w:rsidRDefault="00207512">
      <w:pPr>
        <w:ind w:firstLine="0"/>
      </w:pPr>
      <w:r>
        <w:t xml:space="preserve"> </w:t>
      </w:r>
      <w:r>
        <w:rPr>
          <w:b/>
          <w:sz w:val="20"/>
          <w:szCs w:val="20"/>
        </w:rPr>
        <w:t>Fonte: O Ramos, 2024</w:t>
      </w:r>
    </w:p>
    <w:p w:rsidR="005A1DD8" w:rsidRDefault="005A1DD8">
      <w:pPr>
        <w:tabs>
          <w:tab w:val="left" w:pos="0"/>
        </w:tabs>
        <w:ind w:firstLine="0"/>
      </w:pPr>
    </w:p>
    <w:p w:rsidR="005A1DD8" w:rsidRDefault="005A1DD8">
      <w:pPr>
        <w:tabs>
          <w:tab w:val="left" w:pos="0"/>
        </w:tabs>
        <w:ind w:firstLine="0"/>
      </w:pPr>
    </w:p>
    <w:p w:rsidR="005A1DD8" w:rsidRDefault="005A1DD8">
      <w:pPr>
        <w:tabs>
          <w:tab w:val="left" w:pos="0"/>
        </w:tabs>
        <w:ind w:firstLine="0"/>
      </w:pPr>
    </w:p>
    <w:p w:rsidR="005A1DD8" w:rsidRDefault="005A1DD8">
      <w:pPr>
        <w:tabs>
          <w:tab w:val="left" w:pos="0"/>
        </w:tabs>
        <w:ind w:firstLine="0"/>
      </w:pPr>
    </w:p>
    <w:p w:rsidR="005A1DD8" w:rsidRDefault="005A1DD8">
      <w:pPr>
        <w:tabs>
          <w:tab w:val="left" w:pos="0"/>
        </w:tabs>
        <w:ind w:firstLine="0"/>
      </w:pPr>
    </w:p>
    <w:p w:rsidR="005A1DD8" w:rsidRDefault="00207512">
      <w:pPr>
        <w:pStyle w:val="Ttulo2"/>
        <w:numPr>
          <w:ilvl w:val="1"/>
          <w:numId w:val="2"/>
        </w:numPr>
        <w:ind w:left="578" w:hanging="578"/>
      </w:pPr>
      <w:bookmarkStart w:id="26" w:name="__RefHeading___Toc677_527029333"/>
      <w:bookmarkStart w:id="27" w:name="_Toc119164374"/>
      <w:bookmarkEnd w:id="26"/>
      <w:r>
        <w:t>Dicionário de Dados</w:t>
      </w:r>
      <w:bookmarkEnd w:id="27"/>
    </w:p>
    <w:p w:rsidR="005A1DD8" w:rsidRDefault="005A1DD8">
      <w:pPr>
        <w:tabs>
          <w:tab w:val="left" w:pos="0"/>
        </w:tabs>
        <w:spacing w:before="240" w:line="360" w:lineRule="auto"/>
        <w:ind w:firstLine="0"/>
      </w:pPr>
      <w:bookmarkStart w:id="28" w:name="_GoBack"/>
      <w:bookmarkEnd w:id="28"/>
    </w:p>
    <w:p w:rsidR="005A1DD8" w:rsidRDefault="00207512">
      <w:pPr>
        <w:ind w:firstLine="0"/>
      </w:pPr>
      <w:r>
        <w:rPr>
          <w:b/>
          <w:sz w:val="20"/>
          <w:szCs w:val="20"/>
        </w:rPr>
        <w:t>Fonte: O autor, 2022</w:t>
      </w:r>
    </w:p>
    <w:p w:rsidR="005A1DD8" w:rsidRDefault="005A1DD8">
      <w:pPr>
        <w:ind w:firstLine="0"/>
      </w:pPr>
    </w:p>
    <w:p w:rsidR="005A1DD8" w:rsidRDefault="005A1DD8">
      <w:pPr>
        <w:ind w:firstLine="0"/>
      </w:pPr>
    </w:p>
    <w:p w:rsidR="005A1DD8" w:rsidRDefault="005A1DD8">
      <w:pPr>
        <w:ind w:firstLine="0"/>
      </w:pPr>
    </w:p>
    <w:p w:rsidR="005A1DD8" w:rsidRDefault="005A1DD8">
      <w:pPr>
        <w:ind w:firstLine="0"/>
      </w:pPr>
    </w:p>
    <w:p w:rsidR="005A1DD8" w:rsidRDefault="005A1DD8">
      <w:pPr>
        <w:ind w:firstLine="0"/>
      </w:pPr>
    </w:p>
    <w:p w:rsidR="005A1DD8" w:rsidRDefault="005A1DD8">
      <w:pPr>
        <w:ind w:firstLine="0"/>
      </w:pPr>
    </w:p>
    <w:p w:rsidR="005A1DD8" w:rsidRDefault="005A1DD8">
      <w:pPr>
        <w:ind w:firstLine="0"/>
      </w:pPr>
    </w:p>
    <w:p w:rsidR="005A1DD8" w:rsidRDefault="00207512">
      <w:pPr>
        <w:pStyle w:val="Ttulo2"/>
        <w:numPr>
          <w:ilvl w:val="1"/>
          <w:numId w:val="3"/>
        </w:numPr>
      </w:pPr>
      <w:bookmarkStart w:id="29" w:name="__RefHeading___Toc679_527029333"/>
      <w:bookmarkStart w:id="30" w:name="_Toc119164375"/>
      <w:bookmarkEnd w:id="29"/>
      <w:r>
        <w:t>Diagrama de Caso de Uso</w:t>
      </w:r>
      <w:bookmarkEnd w:id="30"/>
    </w:p>
    <w:p w:rsidR="005A1DD8" w:rsidRDefault="00207512">
      <w:pPr>
        <w:tabs>
          <w:tab w:val="left" w:pos="-5"/>
        </w:tabs>
        <w:ind w:left="720" w:hanging="861"/>
        <w:rPr>
          <w:b/>
          <w:sz w:val="20"/>
          <w:szCs w:val="20"/>
        </w:rPr>
      </w:pPr>
      <w:bookmarkStart w:id="31" w:name="_heading=h.44sinio"/>
      <w:bookmarkEnd w:id="31"/>
      <w:r>
        <w:rPr>
          <w:b/>
          <w:sz w:val="20"/>
          <w:szCs w:val="20"/>
        </w:rPr>
        <w:t>Fonte: O autor, 2022</w:t>
      </w:r>
    </w:p>
    <w:p w:rsidR="005A1DD8" w:rsidRDefault="005A1DD8">
      <w:pPr>
        <w:tabs>
          <w:tab w:val="left" w:pos="-5"/>
        </w:tabs>
        <w:ind w:left="720" w:hanging="861"/>
        <w:rPr>
          <w:b/>
          <w:sz w:val="20"/>
          <w:szCs w:val="20"/>
        </w:rPr>
      </w:pPr>
    </w:p>
    <w:p w:rsidR="005A1DD8" w:rsidRDefault="005A1DD8">
      <w:pPr>
        <w:tabs>
          <w:tab w:val="left" w:pos="-5"/>
        </w:tabs>
        <w:ind w:left="720" w:hanging="861"/>
        <w:rPr>
          <w:b/>
          <w:sz w:val="20"/>
          <w:szCs w:val="20"/>
        </w:rPr>
      </w:pPr>
    </w:p>
    <w:p w:rsidR="005A1DD8" w:rsidRDefault="005A1DD8">
      <w:pPr>
        <w:tabs>
          <w:tab w:val="left" w:pos="-5"/>
        </w:tabs>
        <w:ind w:left="720" w:hanging="861"/>
        <w:rPr>
          <w:b/>
          <w:sz w:val="20"/>
          <w:szCs w:val="20"/>
        </w:rPr>
      </w:pPr>
    </w:p>
    <w:p w:rsidR="005A1DD8" w:rsidRDefault="00207512">
      <w:pPr>
        <w:tabs>
          <w:tab w:val="left" w:pos="-5"/>
        </w:tabs>
        <w:ind w:left="720" w:hanging="861"/>
      </w:pPr>
      <w:r>
        <w:t>DIAGRAMA 02</w:t>
      </w:r>
    </w:p>
    <w:p w:rsidR="005A1DD8" w:rsidRDefault="005A1DD8">
      <w:pPr>
        <w:tabs>
          <w:tab w:val="left" w:pos="709"/>
        </w:tabs>
        <w:ind w:firstLine="0"/>
      </w:pPr>
    </w:p>
    <w:p w:rsidR="005A1DD8" w:rsidRDefault="00207512">
      <w:r>
        <w:rPr>
          <w:b/>
          <w:sz w:val="20"/>
          <w:szCs w:val="20"/>
        </w:rPr>
        <w:t>Fonte: O autor, 2022</w:t>
      </w:r>
    </w:p>
    <w:p w:rsidR="005A1DD8" w:rsidRDefault="00207512">
      <w:pPr>
        <w:pStyle w:val="Ttulo3"/>
        <w:numPr>
          <w:ilvl w:val="2"/>
          <w:numId w:val="3"/>
        </w:numPr>
      </w:pPr>
      <w:bookmarkStart w:id="32" w:name="__RefHeading___Toc681_527029333"/>
      <w:bookmarkStart w:id="33" w:name="_Toc119164376"/>
      <w:bookmarkEnd w:id="32"/>
      <w:r>
        <w:t>Cadastrar</w:t>
      </w:r>
      <w:bookmarkEnd w:id="33"/>
    </w:p>
    <w:p w:rsidR="005A1DD8" w:rsidRDefault="005A1DD8">
      <w:pPr>
        <w:ind w:firstLine="0"/>
        <w:rPr>
          <w:b/>
        </w:rPr>
      </w:pPr>
    </w:p>
    <w:p w:rsidR="005A1DD8" w:rsidRDefault="00207512">
      <w:pPr>
        <w:pStyle w:val="Ttulo3"/>
        <w:numPr>
          <w:ilvl w:val="2"/>
          <w:numId w:val="3"/>
        </w:numPr>
      </w:pPr>
      <w:bookmarkStart w:id="34" w:name="__RefHeading___Toc683_527029333"/>
      <w:bookmarkStart w:id="35" w:name="_heading=h.vsohz8hitavy"/>
      <w:bookmarkStart w:id="36" w:name="_Toc119164377"/>
      <w:bookmarkEnd w:id="34"/>
      <w:bookmarkEnd w:id="35"/>
      <w:r>
        <w:lastRenderedPageBreak/>
        <w:t>Logar</w:t>
      </w:r>
      <w:bookmarkEnd w:id="36"/>
    </w:p>
    <w:p w:rsidR="005A1DD8" w:rsidRDefault="005A1DD8">
      <w:pPr>
        <w:tabs>
          <w:tab w:val="left" w:pos="709"/>
        </w:tabs>
        <w:ind w:firstLine="0"/>
        <w:rPr>
          <w:b/>
        </w:rPr>
      </w:pPr>
    </w:p>
    <w:p w:rsidR="005A1DD8" w:rsidRDefault="00207512">
      <w:pPr>
        <w:pStyle w:val="Ttulo3"/>
        <w:numPr>
          <w:ilvl w:val="2"/>
          <w:numId w:val="3"/>
        </w:numPr>
      </w:pPr>
      <w:bookmarkStart w:id="37" w:name="__RefHeading___Toc685_527029333"/>
      <w:bookmarkStart w:id="38" w:name="_heading=h.w4pjqu5od5l"/>
      <w:bookmarkStart w:id="39" w:name="_Toc119164378"/>
      <w:bookmarkEnd w:id="37"/>
      <w:bookmarkEnd w:id="38"/>
      <w:r>
        <w:t>Cadastro de funcionário/profissional</w:t>
      </w:r>
      <w:bookmarkEnd w:id="39"/>
    </w:p>
    <w:p w:rsidR="005A1DD8" w:rsidRDefault="005A1DD8">
      <w:pPr>
        <w:tabs>
          <w:tab w:val="left" w:pos="709"/>
        </w:tabs>
        <w:ind w:firstLine="0"/>
      </w:pPr>
    </w:p>
    <w:p w:rsidR="005A1DD8" w:rsidRDefault="005A1DD8">
      <w:pPr>
        <w:tabs>
          <w:tab w:val="left" w:pos="709"/>
        </w:tabs>
        <w:ind w:firstLine="0"/>
      </w:pPr>
    </w:p>
    <w:p w:rsidR="005A1DD8" w:rsidRDefault="00207512">
      <w:pPr>
        <w:pStyle w:val="Ttulo3"/>
        <w:numPr>
          <w:ilvl w:val="2"/>
          <w:numId w:val="3"/>
        </w:numPr>
        <w:spacing w:after="0" w:line="240" w:lineRule="auto"/>
      </w:pPr>
      <w:bookmarkStart w:id="40" w:name="__RefHeading___Toc687_527029333"/>
      <w:bookmarkStart w:id="41" w:name="_heading=h.iimt9dgudcin"/>
      <w:bookmarkStart w:id="42" w:name="_Toc119164379"/>
      <w:bookmarkEnd w:id="40"/>
      <w:bookmarkEnd w:id="41"/>
      <w:r>
        <w:t>Consultar profissionais</w:t>
      </w:r>
      <w:bookmarkEnd w:id="42"/>
      <w:r>
        <w:t xml:space="preserve"> </w:t>
      </w:r>
    </w:p>
    <w:p w:rsidR="005A1DD8" w:rsidRDefault="005A1DD8">
      <w:pPr>
        <w:tabs>
          <w:tab w:val="left" w:pos="709"/>
        </w:tabs>
        <w:ind w:left="720" w:firstLine="0"/>
      </w:pPr>
    </w:p>
    <w:p w:rsidR="005A1DD8" w:rsidRDefault="005A1DD8">
      <w:pPr>
        <w:ind w:firstLine="0"/>
      </w:pPr>
    </w:p>
    <w:p w:rsidR="005A1DD8" w:rsidRDefault="00207512">
      <w:pPr>
        <w:pStyle w:val="Ttulo3"/>
        <w:numPr>
          <w:ilvl w:val="2"/>
          <w:numId w:val="3"/>
        </w:numPr>
      </w:pPr>
      <w:bookmarkStart w:id="43" w:name="__RefHeading___Toc689_527029333"/>
      <w:bookmarkStart w:id="44" w:name="_heading=h.hyvwenoixavx"/>
      <w:bookmarkStart w:id="45" w:name="_Toc119164380"/>
      <w:bookmarkEnd w:id="43"/>
      <w:bookmarkEnd w:id="44"/>
      <w:r>
        <w:t>Agendamento</w:t>
      </w:r>
      <w:bookmarkEnd w:id="45"/>
    </w:p>
    <w:p w:rsidR="005A1DD8" w:rsidRDefault="005A1DD8">
      <w:pPr>
        <w:tabs>
          <w:tab w:val="left" w:pos="709"/>
        </w:tabs>
        <w:ind w:firstLine="0"/>
      </w:pPr>
    </w:p>
    <w:p w:rsidR="005A1DD8" w:rsidRDefault="005A1DD8">
      <w:pPr>
        <w:ind w:firstLine="0"/>
      </w:pPr>
    </w:p>
    <w:p w:rsidR="005A1DD8" w:rsidRDefault="005A1DD8">
      <w:pPr>
        <w:ind w:firstLine="0"/>
      </w:pPr>
    </w:p>
    <w:p w:rsidR="005A1DD8" w:rsidRDefault="00207512">
      <w:pPr>
        <w:pStyle w:val="Ttulo2"/>
        <w:numPr>
          <w:ilvl w:val="1"/>
          <w:numId w:val="3"/>
        </w:numPr>
        <w:ind w:left="578" w:hanging="578"/>
      </w:pPr>
      <w:bookmarkStart w:id="46" w:name="__RefHeading___Toc691_527029333"/>
      <w:bookmarkStart w:id="47" w:name="_Toc119164381"/>
      <w:bookmarkEnd w:id="46"/>
      <w:r>
        <w:t>Diagrama de Classe</w:t>
      </w:r>
      <w:bookmarkEnd w:id="47"/>
    </w:p>
    <w:p w:rsidR="005A1DD8" w:rsidRDefault="00207512">
      <w:pPr>
        <w:ind w:firstLine="0"/>
      </w:pPr>
      <w:r>
        <w:rPr>
          <w:b/>
          <w:sz w:val="20"/>
          <w:szCs w:val="20"/>
        </w:rPr>
        <w:t>Fonte: O autor, 2022</w:t>
      </w:r>
    </w:p>
    <w:p w:rsidR="005A1DD8" w:rsidRDefault="00207512">
      <w:pPr>
        <w:pStyle w:val="Ttulo2"/>
        <w:numPr>
          <w:ilvl w:val="1"/>
          <w:numId w:val="3"/>
        </w:numPr>
        <w:ind w:left="578" w:hanging="578"/>
      </w:pPr>
      <w:bookmarkStart w:id="48" w:name="__RefHeading___Toc693_527029333"/>
      <w:bookmarkStart w:id="49" w:name="_Toc119164382"/>
      <w:bookmarkEnd w:id="48"/>
      <w:r>
        <w:t>Diagrama de Sequência</w:t>
      </w:r>
      <w:bookmarkEnd w:id="49"/>
      <w:r>
        <w:t xml:space="preserve"> </w:t>
      </w:r>
    </w:p>
    <w:p w:rsidR="005A1DD8" w:rsidRDefault="005A1DD8">
      <w:pPr>
        <w:ind w:left="709" w:firstLine="0"/>
      </w:pPr>
    </w:p>
    <w:p w:rsidR="005A1DD8" w:rsidRDefault="005A1DD8">
      <w:pPr>
        <w:ind w:left="709" w:hanging="709"/>
      </w:pPr>
    </w:p>
    <w:p w:rsidR="005A1DD8" w:rsidRDefault="005A1DD8">
      <w:pPr>
        <w:ind w:left="709" w:firstLine="0"/>
        <w:rPr>
          <w:sz w:val="22"/>
          <w:szCs w:val="22"/>
        </w:rPr>
      </w:pPr>
    </w:p>
    <w:p w:rsidR="005A1DD8" w:rsidRDefault="00207512">
      <w:pPr>
        <w:ind w:firstLine="0"/>
        <w:rPr>
          <w:b/>
          <w:sz w:val="20"/>
          <w:szCs w:val="20"/>
        </w:rPr>
      </w:pPr>
      <w:r>
        <w:rPr>
          <w:b/>
          <w:sz w:val="20"/>
          <w:szCs w:val="20"/>
        </w:rPr>
        <w:t>Fonte: O autor, 2022</w:t>
      </w:r>
    </w:p>
    <w:p w:rsidR="005A1DD8" w:rsidRDefault="005A1DD8">
      <w:pPr>
        <w:ind w:firstLine="0"/>
      </w:pPr>
    </w:p>
    <w:p w:rsidR="005A1DD8" w:rsidRDefault="005A1DD8">
      <w:pPr>
        <w:ind w:firstLine="0"/>
      </w:pPr>
    </w:p>
    <w:p w:rsidR="005A1DD8" w:rsidRDefault="00207512">
      <w:pPr>
        <w:pStyle w:val="Ttulo2"/>
        <w:numPr>
          <w:ilvl w:val="1"/>
          <w:numId w:val="3"/>
        </w:numPr>
        <w:ind w:left="578" w:hanging="578"/>
      </w:pPr>
      <w:bookmarkStart w:id="50" w:name="__RefHeading___Toc695_527029333"/>
      <w:bookmarkStart w:id="51" w:name="_Toc119164383"/>
      <w:bookmarkEnd w:id="50"/>
      <w:r>
        <w:lastRenderedPageBreak/>
        <w:t>Diagrama de Atividade</w:t>
      </w:r>
      <w:bookmarkEnd w:id="51"/>
    </w:p>
    <w:p w:rsidR="005A1DD8" w:rsidRDefault="005A1DD8">
      <w:pPr>
        <w:spacing w:line="360" w:lineRule="auto"/>
        <w:ind w:left="709" w:hanging="709"/>
      </w:pPr>
    </w:p>
    <w:p w:rsidR="005A1DD8" w:rsidRDefault="00207512">
      <w:pPr>
        <w:ind w:firstLine="0"/>
      </w:pPr>
      <w:r>
        <w:rPr>
          <w:b/>
          <w:sz w:val="20"/>
          <w:szCs w:val="20"/>
        </w:rPr>
        <w:t>Fonte: O autor, 2022</w:t>
      </w:r>
    </w:p>
    <w:p w:rsidR="005A1DD8" w:rsidRDefault="00207512">
      <w:pPr>
        <w:pStyle w:val="Ttulo1"/>
        <w:numPr>
          <w:ilvl w:val="0"/>
          <w:numId w:val="3"/>
        </w:numPr>
        <w:ind w:left="0" w:firstLine="0"/>
      </w:pPr>
      <w:bookmarkStart w:id="52" w:name="__RefHeading___Toc697_527029333"/>
      <w:bookmarkStart w:id="53" w:name="_Toc119164384"/>
      <w:bookmarkEnd w:id="52"/>
      <w:r>
        <w:lastRenderedPageBreak/>
        <w:t>Telas</w:t>
      </w:r>
      <w:bookmarkEnd w:id="53"/>
      <w:r>
        <w:t xml:space="preserve"> </w:t>
      </w: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5A1DD8">
      <w:pPr>
        <w:tabs>
          <w:tab w:val="left" w:pos="709"/>
        </w:tabs>
        <w:ind w:firstLine="0"/>
      </w:pPr>
    </w:p>
    <w:p w:rsidR="005A1DD8" w:rsidRDefault="00207512">
      <w:pPr>
        <w:pStyle w:val="Ttulo1"/>
        <w:numPr>
          <w:ilvl w:val="0"/>
          <w:numId w:val="3"/>
        </w:numPr>
        <w:spacing w:line="360" w:lineRule="auto"/>
        <w:ind w:left="0" w:firstLine="0"/>
      </w:pPr>
      <w:bookmarkStart w:id="54" w:name="__RefHeading___Toc699_527029333"/>
      <w:bookmarkEnd w:id="54"/>
      <w:r>
        <w:lastRenderedPageBreak/>
        <w:t xml:space="preserve"> </w:t>
      </w:r>
      <w:bookmarkStart w:id="55" w:name="_Toc119164385"/>
      <w:r>
        <w:t>Conclusão</w:t>
      </w:r>
      <w:bookmarkEnd w:id="55"/>
    </w:p>
    <w:p w:rsidR="005A1DD8" w:rsidRDefault="005A1DD8">
      <w:pPr>
        <w:spacing w:line="360" w:lineRule="auto"/>
        <w:ind w:left="709" w:firstLine="0"/>
      </w:pPr>
      <w:bookmarkStart w:id="56" w:name="_heading=h.qsh70q"/>
      <w:bookmarkEnd w:id="56"/>
    </w:p>
    <w:p w:rsidR="005A1DD8" w:rsidRDefault="005A1DD8">
      <w:pPr>
        <w:ind w:left="709" w:firstLine="0"/>
      </w:pPr>
    </w:p>
    <w:p w:rsidR="005A1DD8" w:rsidRDefault="00207512">
      <w:pPr>
        <w:pStyle w:val="Ttulo1"/>
        <w:numPr>
          <w:ilvl w:val="0"/>
          <w:numId w:val="3"/>
        </w:numPr>
        <w:ind w:left="0" w:firstLine="0"/>
      </w:pPr>
      <w:bookmarkStart w:id="57" w:name="__RefHeading___Toc701_527029333"/>
      <w:bookmarkStart w:id="58" w:name="_Toc119164386"/>
      <w:bookmarkEnd w:id="57"/>
      <w:r>
        <w:lastRenderedPageBreak/>
        <w:t>REFERÊNCIAS</w:t>
      </w:r>
      <w:bookmarkEnd w:id="58"/>
    </w:p>
    <w:p w:rsidR="005A1DD8" w:rsidRDefault="005A1DD8">
      <w:pPr>
        <w:ind w:firstLine="0"/>
      </w:pPr>
    </w:p>
    <w:p w:rsidR="005A1DD8" w:rsidRDefault="005A1DD8">
      <w:pPr>
        <w:spacing w:line="360" w:lineRule="auto"/>
        <w:ind w:firstLine="0"/>
        <w:jc w:val="left"/>
        <w:rPr>
          <w:color w:val="000000"/>
          <w:sz w:val="22"/>
          <w:szCs w:val="22"/>
        </w:rPr>
      </w:pPr>
    </w:p>
    <w:p w:rsidR="005A1DD8" w:rsidRDefault="00207512">
      <w:pPr>
        <w:pStyle w:val="LO-normal"/>
        <w:widowControl/>
        <w:spacing w:after="160" w:line="259" w:lineRule="auto"/>
        <w:ind w:firstLine="0"/>
        <w:jc w:val="left"/>
        <w:rPr>
          <w:sz w:val="22"/>
          <w:szCs w:val="22"/>
        </w:rPr>
      </w:pPr>
      <w:r>
        <w:rPr>
          <w:sz w:val="22"/>
          <w:szCs w:val="22"/>
        </w:rPr>
        <w:t xml:space="preserve">CARVALHO, Vinicius. MYSQL. Editora Casa </w:t>
      </w:r>
      <w:r>
        <w:rPr>
          <w:sz w:val="22"/>
          <w:szCs w:val="22"/>
        </w:rPr>
        <w:t>do codigo, 2015.</w:t>
      </w:r>
    </w:p>
    <w:p w:rsidR="005A1DD8" w:rsidRDefault="00207512">
      <w:pPr>
        <w:pStyle w:val="LO-normal"/>
        <w:widowControl/>
        <w:spacing w:after="160" w:line="259" w:lineRule="auto"/>
        <w:ind w:firstLine="0"/>
        <w:jc w:val="left"/>
        <w:rPr>
          <w:sz w:val="22"/>
          <w:szCs w:val="22"/>
        </w:rPr>
      </w:pPr>
      <w:r>
        <w:rPr>
          <w:i/>
          <w:color w:val="424242"/>
          <w:sz w:val="22"/>
          <w:szCs w:val="22"/>
          <w:highlight w:val="white"/>
        </w:rPr>
        <w:t>OpenAI. "ChatGPT é uma inteligência artificial de linguagem natural desenvolvida pela OpenAI, que usa uma arquitetura de rede neural para gerar respostas a perguntas feitas por usuários." Acesso em 18 de abril de 2023. (</w:t>
      </w:r>
      <w:hyperlink r:id="rId15">
        <w:r>
          <w:rPr>
            <w:i/>
            <w:sz w:val="22"/>
            <w:szCs w:val="22"/>
            <w:highlight w:val="white"/>
            <w:u w:val="single"/>
          </w:rPr>
          <w:t>https://openai.com/blog/chat-gpt-3-launch/</w:t>
        </w:r>
      </w:hyperlink>
      <w:r>
        <w:rPr>
          <w:i/>
          <w:color w:val="424242"/>
          <w:sz w:val="22"/>
          <w:szCs w:val="22"/>
          <w:highlight w:val="white"/>
        </w:rPr>
        <w:t>)</w:t>
      </w:r>
    </w:p>
    <w:p w:rsidR="005A1DD8" w:rsidRDefault="00207512">
      <w:pPr>
        <w:pStyle w:val="LO-normal"/>
        <w:widowControl/>
        <w:spacing w:after="160" w:line="259" w:lineRule="auto"/>
        <w:ind w:firstLine="0"/>
        <w:jc w:val="left"/>
        <w:rPr>
          <w:sz w:val="22"/>
          <w:szCs w:val="22"/>
        </w:rPr>
      </w:pPr>
      <w:r>
        <w:rPr>
          <w:sz w:val="22"/>
          <w:szCs w:val="22"/>
        </w:rPr>
        <w:t>RODRIGUES, Maria Andressa; DOS SANTOS, Paulo César. AGENDA PLUS: sistema web para gerenciamento de estudos. 15º JORNADA CIENTÍFICA E TECNOLÓGICA E 12 º SIMPÓSIO DE PÓS-G</w:t>
      </w:r>
      <w:r>
        <w:rPr>
          <w:sz w:val="22"/>
          <w:szCs w:val="22"/>
        </w:rPr>
        <w:t>RADUAÇÃO DO IFSULDEMINAS, v. 15, n. 3, 2023.</w:t>
      </w:r>
    </w:p>
    <w:p w:rsidR="005A1DD8" w:rsidRDefault="00207512">
      <w:pPr>
        <w:pStyle w:val="LO-normal"/>
        <w:widowControl/>
        <w:spacing w:after="160" w:line="259" w:lineRule="auto"/>
        <w:ind w:firstLine="0"/>
        <w:jc w:val="left"/>
        <w:rPr>
          <w:sz w:val="22"/>
          <w:szCs w:val="22"/>
        </w:rPr>
      </w:pPr>
      <w:r>
        <w:rPr>
          <w:sz w:val="22"/>
          <w:szCs w:val="22"/>
        </w:rPr>
        <w:t xml:space="preserve">PRESSMAN, </w:t>
      </w:r>
    </w:p>
    <w:p w:rsidR="005A1DD8" w:rsidRDefault="005A1DD8">
      <w:pPr>
        <w:pStyle w:val="LO-normal"/>
        <w:widowControl/>
        <w:spacing w:after="160" w:line="259" w:lineRule="auto"/>
        <w:ind w:firstLine="0"/>
        <w:jc w:val="left"/>
        <w:rPr>
          <w:sz w:val="22"/>
          <w:szCs w:val="22"/>
        </w:rPr>
      </w:pPr>
    </w:p>
    <w:sectPr w:rsidR="005A1DD8">
      <w:headerReference w:type="default" r:id="rId16"/>
      <w:footerReference w:type="default" r:id="rId17"/>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512" w:rsidRDefault="00207512">
      <w:pPr>
        <w:spacing w:line="240" w:lineRule="auto"/>
      </w:pPr>
      <w:r>
        <w:separator/>
      </w:r>
    </w:p>
  </w:endnote>
  <w:endnote w:type="continuationSeparator" w:id="0">
    <w:p w:rsidR="00207512" w:rsidRDefault="00207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DD8" w:rsidRDefault="005A1DD8">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512" w:rsidRDefault="00207512">
      <w:pPr>
        <w:rPr>
          <w:sz w:val="12"/>
        </w:rPr>
      </w:pPr>
      <w:r>
        <w:separator/>
      </w:r>
    </w:p>
  </w:footnote>
  <w:footnote w:type="continuationSeparator" w:id="0">
    <w:p w:rsidR="00207512" w:rsidRDefault="00207512">
      <w:pPr>
        <w:rPr>
          <w:sz w:val="12"/>
        </w:rPr>
      </w:pPr>
      <w:r>
        <w:continuationSeparator/>
      </w:r>
    </w:p>
  </w:footnote>
  <w:footnote w:id="1">
    <w:p w:rsidR="005A1DD8" w:rsidRDefault="00207512">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5A1DD8" w:rsidRDefault="00207512">
      <w:pPr>
        <w:spacing w:line="240" w:lineRule="auto"/>
        <w:ind w:firstLine="0"/>
      </w:pPr>
      <w:r>
        <w:rPr>
          <w:color w:val="000000"/>
          <w:sz w:val="16"/>
          <w:szCs w:val="16"/>
        </w:rPr>
        <w:t>2</w:t>
      </w:r>
      <w:r>
        <w:rPr>
          <w:color w:val="000000"/>
          <w:sz w:val="16"/>
          <w:szCs w:val="16"/>
        </w:rPr>
        <w:t xml:space="preserve"> Especialista em Engenharia de Software - UNIVEL</w:t>
      </w:r>
    </w:p>
    <w:p w:rsidR="005A1DD8" w:rsidRDefault="005A1DD8">
      <w:pPr>
        <w:spacing w:line="240" w:lineRule="auto"/>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DD8" w:rsidRDefault="00207512">
    <w:pPr>
      <w:widowControl/>
      <w:jc w:val="right"/>
      <w:rPr>
        <w:rFonts w:ascii="Times New Roman" w:eastAsia="Times New Roman" w:hAnsi="Times New Roman" w:cs="Times New Roman"/>
        <w:color w:val="000000"/>
      </w:rPr>
    </w:pPr>
    <w:r>
      <w:fldChar w:fldCharType="begin"/>
    </w:r>
    <w:r>
      <w:instrText>PAGE</w:instrText>
    </w:r>
    <w:r>
      <w:fldChar w:fldCharType="separate"/>
    </w:r>
    <w:r w:rsidR="00B94F79">
      <w:rPr>
        <w:noProof/>
      </w:rPr>
      <w:t>23</w:t>
    </w:r>
    <w:r>
      <w:fldChar w:fldCharType="end"/>
    </w:r>
  </w:p>
  <w:p w:rsidR="005A1DD8" w:rsidRDefault="005A1DD8">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CFB"/>
    <w:multiLevelType w:val="multilevel"/>
    <w:tmpl w:val="6590C788"/>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11A8182C"/>
    <w:multiLevelType w:val="multilevel"/>
    <w:tmpl w:val="073E29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5423EC6"/>
    <w:multiLevelType w:val="multilevel"/>
    <w:tmpl w:val="D1AC60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DD06B7D"/>
    <w:multiLevelType w:val="multilevel"/>
    <w:tmpl w:val="CF9ACB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F164AE"/>
    <w:multiLevelType w:val="multilevel"/>
    <w:tmpl w:val="73A02B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3B503DA"/>
    <w:multiLevelType w:val="multilevel"/>
    <w:tmpl w:val="04F0A82C"/>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15:restartNumberingAfterBreak="0">
    <w:nsid w:val="306A17B6"/>
    <w:multiLevelType w:val="multilevel"/>
    <w:tmpl w:val="A2762E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716364D"/>
    <w:multiLevelType w:val="multilevel"/>
    <w:tmpl w:val="C422F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621505C"/>
    <w:multiLevelType w:val="multilevel"/>
    <w:tmpl w:val="1DB645A4"/>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num w:numId="1">
    <w:abstractNumId w:val="8"/>
  </w:num>
  <w:num w:numId="2">
    <w:abstractNumId w:val="0"/>
  </w:num>
  <w:num w:numId="3">
    <w:abstractNumId w:val="5"/>
  </w:num>
  <w:num w:numId="4">
    <w:abstractNumId w:val="3"/>
  </w:num>
  <w:num w:numId="5">
    <w:abstractNumId w:val="7"/>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D8"/>
    <w:rsid w:val="00207512"/>
    <w:rsid w:val="003970F0"/>
    <w:rsid w:val="00552F21"/>
    <w:rsid w:val="005A1DD8"/>
    <w:rsid w:val="00B94F79"/>
    <w:rsid w:val="00C722E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E3143-BFF9-4759-804F-7A96664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character" w:customStyle="1" w:styleId="nfaseforte">
    <w:name w:val="Ênfase forte"/>
    <w:qFormat/>
    <w:rPr>
      <w:b/>
      <w:bCs/>
    </w:rPr>
  </w:style>
  <w:style w:type="character" w:customStyle="1" w:styleId="Vnculodendice">
    <w:name w:val="Vínculo de índice"/>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sz w:val="24"/>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paragraph" w:customStyle="1" w:styleId="LO-normal">
    <w:name w:val="LO-normal"/>
    <w:qFormat/>
    <w:pPr>
      <w:widowControl w:val="0"/>
      <w:spacing w:line="480" w:lineRule="auto"/>
      <w:ind w:firstLine="709"/>
      <w:jc w:val="both"/>
    </w:pPr>
    <w:rPr>
      <w:sz w:val="24"/>
    </w:rPr>
  </w:style>
  <w:style w:type="paragraph" w:customStyle="1" w:styleId="Figura">
    <w:name w:val="Figura"/>
    <w:basedOn w:val="Legenda"/>
    <w:qFormat/>
  </w:style>
  <w:style w:type="paragraph" w:customStyle="1" w:styleId="Ttulodondicedefiguras">
    <w:name w:val="Título do índice de figuras"/>
    <w:basedOn w:val="Ttulodendiceremissivo"/>
    <w:qFormat/>
    <w:pPr>
      <w:suppressLineNumbers/>
      <w:ind w:firstLine="0"/>
    </w:pPr>
    <w:rPr>
      <w:bCs/>
      <w:sz w:val="32"/>
      <w:szCs w:val="32"/>
    </w:rPr>
  </w:style>
  <w:style w:type="paragraph" w:customStyle="1" w:styleId="ndice1defiguras">
    <w:name w:val="Índice 1 de figuras"/>
    <w:basedOn w:val="ndice"/>
    <w:qFormat/>
    <w:pPr>
      <w:tabs>
        <w:tab w:val="right" w:leader="dot" w:pos="9071"/>
      </w:tabs>
      <w:ind w:firstLine="0"/>
    </w:pPr>
  </w:style>
  <w:style w:type="paragraph" w:customStyle="1" w:styleId="Ttulodondicedetabelas">
    <w:name w:val="Título do índice de tabelas"/>
    <w:basedOn w:val="Ttulodendiceremissivo"/>
    <w:qFormat/>
    <w:pPr>
      <w:suppressLineNumbers/>
      <w:ind w:firstLine="0"/>
    </w:pPr>
    <w:rPr>
      <w:bCs/>
      <w:sz w:val="32"/>
      <w:szCs w:val="32"/>
    </w:rPr>
  </w:style>
  <w:style w:type="paragraph" w:styleId="Ttulodendicedeautoridades">
    <w:name w:val="toa heading"/>
    <w:basedOn w:val="Ttulodendiceremissivo"/>
    <w:qFormat/>
    <w:pPr>
      <w:suppressLineNumbers/>
      <w:ind w:firstLine="0"/>
    </w:pPr>
    <w:rPr>
      <w:bCs/>
      <w:sz w:val="32"/>
      <w:szCs w:val="32"/>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86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openai.com/blog/chat-gpt-3-launch/"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93D76A-53A1-4F88-A08D-88B40A0B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2927</Words>
  <Characters>15812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2024-10-09T13:00:00Z</dcterms:created>
  <dcterms:modified xsi:type="dcterms:W3CDTF">2024-10-09T13:00:00Z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