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4057CD" w14:textId="77777777" w:rsidR="0071227F" w:rsidRDefault="00712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22FB607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1628" w14:textId="77777777" w:rsidR="0071227F" w:rsidRDefault="0071227F">
            <w:pPr>
              <w:rPr>
                <w:rFonts w:ascii="Arial" w:eastAsia="Arial" w:hAnsi="Arial" w:cs="Arial"/>
              </w:rPr>
            </w:pPr>
          </w:p>
          <w:p w14:paraId="4DDFEFB2" w14:textId="77777777" w:rsidR="0071227F" w:rsidRDefault="00A75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0B0CF83" w14:textId="77777777" w:rsidR="0071227F" w:rsidRDefault="0071227F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670EE5F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87FE" w14:textId="77777777" w:rsidR="0071227F" w:rsidRDefault="00A750D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Wesley </w:t>
            </w:r>
            <w:proofErr w:type="spellStart"/>
            <w:r>
              <w:rPr>
                <w:rFonts w:ascii="Arial" w:eastAsia="Arial" w:hAnsi="Arial" w:cs="Arial"/>
              </w:rPr>
              <w:t>Hellstrom</w:t>
            </w:r>
            <w:proofErr w:type="spellEnd"/>
            <w:r>
              <w:rPr>
                <w:rFonts w:ascii="Arial" w:eastAsia="Arial" w:hAnsi="Arial" w:cs="Arial"/>
              </w:rPr>
              <w:t xml:space="preserve"> Ramos                                                 Nº 13</w:t>
            </w:r>
          </w:p>
        </w:tc>
      </w:tr>
      <w:tr w:rsidR="0071227F" w14:paraId="399CDBB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8555" w14:textId="77777777" w:rsidR="0071227F" w:rsidRDefault="0071227F">
            <w:pPr>
              <w:spacing w:before="120" w:after="120"/>
              <w:rPr>
                <w:rFonts w:ascii="Arial" w:eastAsia="Arial" w:hAnsi="Arial" w:cs="Arial"/>
              </w:rPr>
            </w:pPr>
          </w:p>
        </w:tc>
      </w:tr>
      <w:tr w:rsidR="0071227F" w14:paraId="775F25D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6435" w14:textId="77777777" w:rsidR="0071227F" w:rsidRDefault="00A750D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(55) 45 92001-2511</w:t>
            </w:r>
          </w:p>
        </w:tc>
      </w:tr>
      <w:tr w:rsidR="0071227F" w14:paraId="3921E8E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61C1" w14:textId="77777777" w:rsidR="0071227F" w:rsidRDefault="00A750D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wesleyhellstromramos@gmail.com</w:t>
            </w:r>
          </w:p>
        </w:tc>
      </w:tr>
      <w:tr w:rsidR="0071227F" w14:paraId="5E0B108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C951" w14:textId="77777777" w:rsidR="0071227F" w:rsidRDefault="00A750D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CURSO: Informática</w:t>
            </w:r>
          </w:p>
        </w:tc>
      </w:tr>
      <w:tr w:rsidR="0071227F" w14:paraId="2A241F7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E3CD" w14:textId="77777777" w:rsidR="0071227F" w:rsidRDefault="00A750D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4 Ano</w:t>
            </w:r>
          </w:p>
        </w:tc>
      </w:tr>
    </w:tbl>
    <w:p w14:paraId="46D8ED74" w14:textId="77777777" w:rsidR="0071227F" w:rsidRDefault="0071227F">
      <w:pPr>
        <w:rPr>
          <w:rFonts w:ascii="Arial" w:eastAsia="Arial" w:hAnsi="Arial" w:cs="Arial"/>
          <w:b/>
        </w:rPr>
      </w:pPr>
    </w:p>
    <w:p w14:paraId="0B1A5C54" w14:textId="77777777" w:rsidR="0071227F" w:rsidRDefault="00A750D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eastAsia="Arial" w:hAnsi="Arial" w:cs="Arial"/>
          <w:b/>
        </w:rPr>
        <w:t>PROJETO</w:t>
      </w:r>
      <w:commentRangeEnd w:id="0"/>
      <w:r w:rsidR="009E619F">
        <w:rPr>
          <w:rStyle w:val="Refdecomentrio"/>
        </w:rPr>
        <w:commentReference w:id="0"/>
      </w:r>
      <w:r>
        <w:rPr>
          <w:rFonts w:ascii="Arial" w:eastAsia="Arial" w:hAnsi="Arial" w:cs="Arial"/>
          <w:b/>
        </w:rPr>
        <w:t>.</w:t>
      </w:r>
    </w:p>
    <w:p w14:paraId="0D54A62F" w14:textId="77777777" w:rsidR="0071227F" w:rsidRDefault="0071227F">
      <w:pPr>
        <w:rPr>
          <w:rFonts w:ascii="Arial" w:eastAsia="Arial" w:hAnsi="Arial" w:cs="Arial"/>
          <w:b/>
        </w:rPr>
      </w:pPr>
    </w:p>
    <w:p w14:paraId="03781E3D" w14:textId="77777777" w:rsidR="0071227F" w:rsidRDefault="00A750D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TÍTULO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77771EC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B060" w14:textId="77777777" w:rsidR="0071227F" w:rsidRDefault="00A750D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 do projeto: LR- La Resistencia</w:t>
            </w:r>
          </w:p>
        </w:tc>
      </w:tr>
    </w:tbl>
    <w:p w14:paraId="2FE49235" w14:textId="77777777" w:rsidR="0071227F" w:rsidRDefault="0071227F">
      <w:pPr>
        <w:rPr>
          <w:rFonts w:ascii="Arial" w:eastAsia="Arial" w:hAnsi="Arial" w:cs="Arial"/>
        </w:rPr>
      </w:pPr>
    </w:p>
    <w:p w14:paraId="6EC9D3E4" w14:textId="77777777" w:rsidR="0071227F" w:rsidRDefault="00A750D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29574D2C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CD76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1" w:author="Aparecida Ferreira" w:date="2024-03-15T08:51:00Z">
                <w:pPr/>
              </w:pPrChange>
            </w:pPr>
            <w:commentRangeStart w:id="2"/>
            <w:r>
              <w:rPr>
                <w:rFonts w:ascii="Arial" w:eastAsia="Arial" w:hAnsi="Arial" w:cs="Arial"/>
              </w:rPr>
              <w:t>O</w:t>
            </w:r>
            <w:commentRangeEnd w:id="2"/>
            <w:r w:rsidR="009E619F">
              <w:rPr>
                <w:rStyle w:val="Refdecomentrio"/>
              </w:rPr>
              <w:commentReference w:id="2"/>
            </w:r>
            <w:r>
              <w:rPr>
                <w:rFonts w:ascii="Arial" w:eastAsia="Arial" w:hAnsi="Arial" w:cs="Arial"/>
              </w:rPr>
              <w:t xml:space="preserve"> mundo está em constante transformação, impulsionado pela tecnologia que abre portas para novos modelos de negócios e impulsiona as vendas de maneira exponencial. O e-commerce conquista cada vez mais espaço nesse cenário, e as pesquisas comprovam seu cres</w:t>
            </w:r>
            <w:r>
              <w:rPr>
                <w:rFonts w:ascii="Arial" w:eastAsia="Arial" w:hAnsi="Arial" w:cs="Arial"/>
              </w:rPr>
              <w:t>cimento acelerado. No mercado de comidas, essa realidade se torna ainda mais evidente, com a busca por delivery e compras online de alimentos e bebidas crescendo a cada dia.</w:t>
            </w:r>
          </w:p>
          <w:p w14:paraId="6520F69D" w14:textId="77777777" w:rsidR="0071227F" w:rsidDel="009E619F" w:rsidRDefault="0071227F" w:rsidP="009E619F">
            <w:pPr>
              <w:spacing w:line="360" w:lineRule="auto"/>
              <w:jc w:val="both"/>
              <w:rPr>
                <w:del w:id="3" w:author="Aparecida Ferreira" w:date="2024-03-15T08:51:00Z"/>
                <w:rFonts w:ascii="Arial" w:eastAsia="Arial" w:hAnsi="Arial" w:cs="Arial"/>
              </w:rPr>
              <w:pPrChange w:id="4" w:author="Aparecida Ferreira" w:date="2024-03-15T08:51:00Z">
                <w:pPr/>
              </w:pPrChange>
            </w:pPr>
          </w:p>
          <w:p w14:paraId="3CA1E191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5" w:author="Aparecida Ferreira" w:date="2024-03-15T08:51:00Z">
                <w:pPr/>
              </w:pPrChange>
            </w:pPr>
            <w:r>
              <w:rPr>
                <w:rFonts w:ascii="Arial" w:eastAsia="Arial" w:hAnsi="Arial" w:cs="Arial"/>
              </w:rPr>
              <w:t>Diante dessa oportunidade, o Mercado La Resistência se coloca na vanguarda da ino</w:t>
            </w:r>
            <w:r>
              <w:rPr>
                <w:rFonts w:ascii="Arial" w:eastAsia="Arial" w:hAnsi="Arial" w:cs="Arial"/>
              </w:rPr>
              <w:t>vação, reconhecendo a importância de se adaptar às novas necessidades dos clientes e oferecer uma experiência de compra completa e personalizada.</w:t>
            </w:r>
          </w:p>
        </w:tc>
      </w:tr>
    </w:tbl>
    <w:p w14:paraId="15384E21" w14:textId="77777777" w:rsidR="0071227F" w:rsidRDefault="0071227F">
      <w:pPr>
        <w:rPr>
          <w:rFonts w:ascii="Arial" w:eastAsia="Arial" w:hAnsi="Arial" w:cs="Arial"/>
        </w:rPr>
      </w:pPr>
    </w:p>
    <w:p w14:paraId="2C1A03DC" w14:textId="77777777" w:rsidR="0071227F" w:rsidRDefault="0071227F">
      <w:pPr>
        <w:rPr>
          <w:rFonts w:ascii="Arial" w:eastAsia="Arial" w:hAnsi="Arial" w:cs="Arial"/>
        </w:rPr>
      </w:pPr>
    </w:p>
    <w:p w14:paraId="7D12C76A" w14:textId="77777777" w:rsidR="0071227F" w:rsidRDefault="0071227F">
      <w:pPr>
        <w:rPr>
          <w:rFonts w:ascii="Arial" w:eastAsia="Arial" w:hAnsi="Arial" w:cs="Arial"/>
        </w:rPr>
      </w:pPr>
    </w:p>
    <w:p w14:paraId="54792C10" w14:textId="77777777" w:rsidR="0071227F" w:rsidRDefault="0071227F">
      <w:pPr>
        <w:rPr>
          <w:rFonts w:ascii="Arial" w:eastAsia="Arial" w:hAnsi="Arial" w:cs="Arial"/>
        </w:rPr>
      </w:pPr>
    </w:p>
    <w:p w14:paraId="479C33B6" w14:textId="77777777" w:rsidR="0071227F" w:rsidRDefault="0071227F">
      <w:pPr>
        <w:rPr>
          <w:rFonts w:ascii="Arial" w:eastAsia="Arial" w:hAnsi="Arial" w:cs="Arial"/>
        </w:rPr>
      </w:pPr>
    </w:p>
    <w:p w14:paraId="4E78950C" w14:textId="77777777" w:rsidR="0071227F" w:rsidRDefault="0071227F">
      <w:pPr>
        <w:rPr>
          <w:rFonts w:ascii="Arial" w:eastAsia="Arial" w:hAnsi="Arial" w:cs="Arial"/>
        </w:rPr>
      </w:pPr>
    </w:p>
    <w:p w14:paraId="02FAD597" w14:textId="77777777" w:rsidR="0071227F" w:rsidRDefault="0071227F">
      <w:pPr>
        <w:rPr>
          <w:rFonts w:ascii="Arial" w:eastAsia="Arial" w:hAnsi="Arial" w:cs="Arial"/>
        </w:rPr>
      </w:pPr>
    </w:p>
    <w:p w14:paraId="6BE0A85E" w14:textId="77777777" w:rsidR="0071227F" w:rsidRDefault="00A750D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0B9FDF9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05EE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6" w:author="Aparecida Ferreira" w:date="2024-03-15T08:53:00Z">
                <w:pPr/>
              </w:pPrChange>
            </w:pPr>
            <w:commentRangeStart w:id="7"/>
            <w:r>
              <w:rPr>
                <w:rFonts w:ascii="Arial" w:eastAsia="Arial" w:hAnsi="Arial" w:cs="Arial"/>
              </w:rPr>
              <w:t>O</w:t>
            </w:r>
            <w:commentRangeEnd w:id="7"/>
            <w:r w:rsidR="009E619F">
              <w:rPr>
                <w:rStyle w:val="Refdecomentrio"/>
              </w:rPr>
              <w:commentReference w:id="7"/>
            </w:r>
            <w:r>
              <w:rPr>
                <w:rFonts w:ascii="Arial" w:eastAsia="Arial" w:hAnsi="Arial" w:cs="Arial"/>
              </w:rPr>
              <w:t xml:space="preserve"> aumento exponencial no número de clientes e pedidos no La Resistencia, um mercado</w:t>
            </w:r>
            <w:r>
              <w:rPr>
                <w:rFonts w:ascii="Arial" w:eastAsia="Arial" w:hAnsi="Arial" w:cs="Arial"/>
              </w:rPr>
              <w:t xml:space="preserve"> virtual de destaque, tem sobrecarregado os processos tradicionais de atendimento e logística, resultando em gargalos operacionais, atrasos nas entregas e insatisfação dos clientes. Essa situação compromete a capacidade da empresa de aproveitar plenamente </w:t>
            </w:r>
            <w:r>
              <w:rPr>
                <w:rFonts w:ascii="Arial" w:eastAsia="Arial" w:hAnsi="Arial" w:cs="Arial"/>
              </w:rPr>
              <w:t>o potencial de crescimento nesse setor em expansão.</w:t>
            </w:r>
          </w:p>
          <w:p w14:paraId="5CF83587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8" w:author="Aparecida Ferreira" w:date="2024-03-15T08:53:00Z">
                <w:pPr/>
              </w:pPrChange>
            </w:pPr>
            <w:r>
              <w:rPr>
                <w:rFonts w:ascii="Arial" w:eastAsia="Arial" w:hAnsi="Arial" w:cs="Arial"/>
              </w:rPr>
              <w:t>Para solucionar esse problema, propomos o desenvolvimento de uma plataforma de e-commerce inovadora e escalável para o La Resistencia, que atuará como uma ponte eficiente entre os clientes e o mercado vir</w:t>
            </w:r>
            <w:r>
              <w:rPr>
                <w:rFonts w:ascii="Arial" w:eastAsia="Arial" w:hAnsi="Arial" w:cs="Arial"/>
              </w:rPr>
              <w:t>tual. Essa solução visa otimizar o processo de realização de pedidos, proporcionando uma experiência de compra ágil e conveniente para os clientes, ao mesmo tempo em que aumenta a eficiência operacional e a capacidade de atendimento do La Resistencia.</w:t>
            </w:r>
          </w:p>
          <w:p w14:paraId="392A737B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9" w:author="Aparecida Ferreira" w:date="2024-03-15T08:53:00Z">
                <w:pPr/>
              </w:pPrChange>
            </w:pPr>
            <w:r>
              <w:rPr>
                <w:rFonts w:ascii="Arial" w:eastAsia="Arial" w:hAnsi="Arial" w:cs="Arial"/>
              </w:rPr>
              <w:t>A pl</w:t>
            </w:r>
            <w:r>
              <w:rPr>
                <w:rFonts w:ascii="Arial" w:eastAsia="Arial" w:hAnsi="Arial" w:cs="Arial"/>
              </w:rPr>
              <w:t>ataforma contará com as seguintes características-chave:</w:t>
            </w:r>
          </w:p>
          <w:p w14:paraId="2C9CFDB1" w14:textId="77777777" w:rsidR="0071227F" w:rsidRDefault="00A750D0" w:rsidP="009E619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  <w:pPrChange w:id="10" w:author="Aparecida Ferreira" w:date="2024-03-15T08:53:00Z">
                <w:pPr>
                  <w:numPr>
                    <w:numId w:val="2"/>
                  </w:numPr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Interface intuitiva e amigável:</w:t>
            </w:r>
          </w:p>
          <w:p w14:paraId="1DBD3822" w14:textId="77777777" w:rsidR="0071227F" w:rsidRDefault="00A750D0" w:rsidP="009E619F">
            <w:pPr>
              <w:spacing w:line="360" w:lineRule="auto"/>
              <w:ind w:left="720"/>
              <w:jc w:val="both"/>
              <w:rPr>
                <w:rFonts w:ascii="Arial" w:eastAsia="Arial" w:hAnsi="Arial" w:cs="Arial"/>
              </w:rPr>
              <w:pPrChange w:id="11" w:author="Aparecida Ferreira" w:date="2024-03-15T08:53:00Z">
                <w:pPr>
                  <w:ind w:left="720"/>
                </w:pPr>
              </w:pPrChange>
            </w:pPr>
            <w:r>
              <w:rPr>
                <w:rFonts w:ascii="Arial" w:eastAsia="Arial" w:hAnsi="Arial" w:cs="Arial"/>
              </w:rPr>
              <w:t>Os clientes poderão navegar facilmente pelo catálogo de produtos, selecionar itens desejados e realizar pedidos com apenas alguns cliques.</w:t>
            </w:r>
          </w:p>
          <w:p w14:paraId="7F1F391A" w14:textId="77777777" w:rsidR="0071227F" w:rsidRDefault="00A750D0" w:rsidP="009E619F">
            <w:pPr>
              <w:spacing w:line="360" w:lineRule="auto"/>
              <w:ind w:left="720"/>
              <w:jc w:val="both"/>
              <w:rPr>
                <w:rFonts w:ascii="Arial" w:eastAsia="Arial" w:hAnsi="Arial" w:cs="Arial"/>
              </w:rPr>
              <w:pPrChange w:id="12" w:author="Aparecida Ferreira" w:date="2024-03-15T08:53:00Z">
                <w:pPr>
                  <w:ind w:left="720"/>
                </w:pPr>
              </w:pPrChange>
            </w:pPr>
            <w:r>
              <w:rPr>
                <w:rFonts w:ascii="Arial" w:eastAsia="Arial" w:hAnsi="Arial" w:cs="Arial"/>
              </w:rPr>
              <w:t>A plataforma estará otimizada para dispositivos móveis, permitindo compras convenientes em qualquer lugar.</w:t>
            </w:r>
          </w:p>
          <w:p w14:paraId="6BDEA8F5" w14:textId="77777777" w:rsidR="0071227F" w:rsidRDefault="00A750D0" w:rsidP="009E619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  <w:pPrChange w:id="13" w:author="Aparecida Ferreira" w:date="2024-03-15T08:53:00Z">
                <w:pPr>
                  <w:numPr>
                    <w:numId w:val="2"/>
                  </w:numPr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Integração com sistemas de gestão do mercado:</w:t>
            </w:r>
          </w:p>
          <w:p w14:paraId="5804AB6D" w14:textId="77777777" w:rsidR="0071227F" w:rsidRDefault="00A750D0" w:rsidP="009E619F">
            <w:pPr>
              <w:spacing w:line="360" w:lineRule="auto"/>
              <w:ind w:left="720"/>
              <w:jc w:val="both"/>
              <w:rPr>
                <w:rFonts w:ascii="Arial" w:eastAsia="Arial" w:hAnsi="Arial" w:cs="Arial"/>
              </w:rPr>
              <w:pPrChange w:id="14" w:author="Aparecida Ferreira" w:date="2024-03-15T08:53:00Z">
                <w:pPr>
                  <w:ind w:left="720"/>
                </w:pPr>
              </w:pPrChange>
            </w:pPr>
            <w:r>
              <w:rPr>
                <w:rFonts w:ascii="Arial" w:eastAsia="Arial" w:hAnsi="Arial" w:cs="Arial"/>
              </w:rPr>
              <w:t>A plataforma será integrada aos sistemas de gerenciamento de estoque, processamento de pedidos e logíst</w:t>
            </w:r>
            <w:r>
              <w:rPr>
                <w:rFonts w:ascii="Arial" w:eastAsia="Arial" w:hAnsi="Arial" w:cs="Arial"/>
              </w:rPr>
              <w:t>ica do mercado, garantindo uma sincronização perfeita e reduzindo erros manuais.</w:t>
            </w:r>
          </w:p>
          <w:p w14:paraId="46314825" w14:textId="77777777" w:rsidR="0071227F" w:rsidRDefault="00A750D0" w:rsidP="009E619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  <w:pPrChange w:id="15" w:author="Aparecida Ferreira" w:date="2024-03-15T08:53:00Z">
                <w:pPr>
                  <w:numPr>
                    <w:numId w:val="2"/>
                  </w:numPr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Escalabilidade robusta:</w:t>
            </w:r>
          </w:p>
          <w:p w14:paraId="6BA97B38" w14:textId="77777777" w:rsidR="0071227F" w:rsidRDefault="00A750D0" w:rsidP="009E619F">
            <w:pPr>
              <w:spacing w:line="360" w:lineRule="auto"/>
              <w:ind w:left="720"/>
              <w:jc w:val="both"/>
              <w:rPr>
                <w:rFonts w:ascii="Arial" w:eastAsia="Arial" w:hAnsi="Arial" w:cs="Arial"/>
              </w:rPr>
              <w:pPrChange w:id="16" w:author="Aparecida Ferreira" w:date="2024-03-15T08:53:00Z">
                <w:pPr>
                  <w:ind w:left="720"/>
                </w:pPr>
              </w:pPrChange>
            </w:pPr>
            <w:r>
              <w:rPr>
                <w:rFonts w:ascii="Arial" w:eastAsia="Arial" w:hAnsi="Arial" w:cs="Arial"/>
              </w:rPr>
              <w:t>A arquitetura da plataforma será projetada para lidar com picos de demanda e crescimento futuro, evitando gargalos operacionais e garantindo um atendim</w:t>
            </w:r>
            <w:r>
              <w:rPr>
                <w:rFonts w:ascii="Arial" w:eastAsia="Arial" w:hAnsi="Arial" w:cs="Arial"/>
              </w:rPr>
              <w:t>ento ágil, mesmo com um grande volume de pedidos simultâneos.</w:t>
            </w:r>
          </w:p>
          <w:p w14:paraId="5FE913FE" w14:textId="77777777" w:rsidR="0071227F" w:rsidRDefault="00A750D0" w:rsidP="009E619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  <w:pPrChange w:id="17" w:author="Aparecida Ferreira" w:date="2024-03-15T08:53:00Z">
                <w:pPr>
                  <w:numPr>
                    <w:numId w:val="2"/>
                  </w:numPr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Automação de processos:</w:t>
            </w:r>
          </w:p>
          <w:p w14:paraId="0BB0F2D5" w14:textId="77777777" w:rsidR="0071227F" w:rsidRDefault="00A750D0" w:rsidP="009E619F">
            <w:pPr>
              <w:spacing w:line="360" w:lineRule="auto"/>
              <w:ind w:left="720"/>
              <w:jc w:val="both"/>
              <w:rPr>
                <w:rFonts w:ascii="Arial" w:eastAsia="Arial" w:hAnsi="Arial" w:cs="Arial"/>
              </w:rPr>
              <w:pPrChange w:id="18" w:author="Aparecida Ferreira" w:date="2024-03-15T08:53:00Z">
                <w:pPr>
                  <w:ind w:left="720"/>
                </w:pPr>
              </w:pPrChange>
            </w:pPr>
            <w:r>
              <w:rPr>
                <w:rFonts w:ascii="Arial" w:eastAsia="Arial" w:hAnsi="Arial" w:cs="Arial"/>
              </w:rPr>
              <w:lastRenderedPageBreak/>
              <w:t>A plataforma automatiza várias etapas do processo de pedido, desde a seleção de itens pelos clientes até o encaminhamento para separação e entrega, reduzindo a necessidad</w:t>
            </w:r>
            <w:r>
              <w:rPr>
                <w:rFonts w:ascii="Arial" w:eastAsia="Arial" w:hAnsi="Arial" w:cs="Arial"/>
              </w:rPr>
              <w:t>e de intervenção manual e aumentando a eficiência geral.</w:t>
            </w:r>
          </w:p>
          <w:p w14:paraId="1E609D03" w14:textId="77777777" w:rsidR="0071227F" w:rsidRDefault="00A750D0" w:rsidP="009E619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  <w:pPrChange w:id="19" w:author="Aparecida Ferreira" w:date="2024-03-15T08:53:00Z">
                <w:pPr>
                  <w:numPr>
                    <w:numId w:val="2"/>
                  </w:numPr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Rastreamento de pedidos em tempo real:</w:t>
            </w:r>
          </w:p>
          <w:p w14:paraId="7B744870" w14:textId="77777777" w:rsidR="0071227F" w:rsidRDefault="00A750D0" w:rsidP="009E619F">
            <w:pPr>
              <w:spacing w:line="360" w:lineRule="auto"/>
              <w:ind w:left="720"/>
              <w:jc w:val="both"/>
              <w:rPr>
                <w:rFonts w:ascii="Arial" w:eastAsia="Arial" w:hAnsi="Arial" w:cs="Arial"/>
              </w:rPr>
              <w:pPrChange w:id="20" w:author="Aparecida Ferreira" w:date="2024-03-15T08:53:00Z">
                <w:pPr>
                  <w:ind w:left="720"/>
                </w:pPr>
              </w:pPrChange>
            </w:pPr>
            <w:r>
              <w:rPr>
                <w:rFonts w:ascii="Arial" w:eastAsia="Arial" w:hAnsi="Arial" w:cs="Arial"/>
              </w:rPr>
              <w:t>Os clientes poderão acompanhar o status de seus pedidos em tempo real, desde a confirmação até a entrega, proporcionando transparência e tranquilidade durante o</w:t>
            </w:r>
            <w:r>
              <w:rPr>
                <w:rFonts w:ascii="Arial" w:eastAsia="Arial" w:hAnsi="Arial" w:cs="Arial"/>
              </w:rPr>
              <w:t xml:space="preserve"> processo.</w:t>
            </w:r>
          </w:p>
          <w:p w14:paraId="370BF46A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1" w:author="Aparecida Ferreira" w:date="2024-03-15T08:53:00Z">
                <w:pPr/>
              </w:pPrChange>
            </w:pPr>
            <w:r>
              <w:rPr>
                <w:rFonts w:ascii="Arial" w:eastAsia="Arial" w:hAnsi="Arial" w:cs="Arial"/>
              </w:rPr>
              <w:t xml:space="preserve">Ao implementar essa solução, espera-se obter as seguintes </w:t>
            </w:r>
            <w:proofErr w:type="spellStart"/>
            <w:r>
              <w:rPr>
                <w:rFonts w:ascii="Arial" w:eastAsia="Arial" w:hAnsi="Arial" w:cs="Arial"/>
              </w:rPr>
              <w:t>beneficios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60AC4692" w14:textId="77777777" w:rsidR="0071227F" w:rsidRDefault="00A750D0" w:rsidP="009E619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  <w:pPrChange w:id="22" w:author="Aparecida Ferreira" w:date="2024-03-15T08:53:00Z">
                <w:pPr>
                  <w:numPr>
                    <w:numId w:val="1"/>
                  </w:numPr>
                  <w:spacing w:after="0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Aumento da produtividade e das vendas, graças à eficiência operacional aprimorada.</w:t>
            </w:r>
          </w:p>
          <w:p w14:paraId="4C1C347E" w14:textId="77777777" w:rsidR="0071227F" w:rsidRDefault="00A750D0" w:rsidP="009E619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  <w:pPrChange w:id="23" w:author="Aparecida Ferreira" w:date="2024-03-15T08:53:00Z">
                <w:pPr>
                  <w:numPr>
                    <w:numId w:val="1"/>
                  </w:numPr>
                  <w:spacing w:after="0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Maior satisfação e fidelização dos clientes, devido à experiência de compra simplificada e a</w:t>
            </w:r>
            <w:r>
              <w:rPr>
                <w:rFonts w:ascii="Arial" w:eastAsia="Arial" w:hAnsi="Arial" w:cs="Arial"/>
              </w:rPr>
              <w:t>o atendimento ágil.</w:t>
            </w:r>
          </w:p>
          <w:p w14:paraId="71169D5D" w14:textId="77777777" w:rsidR="0071227F" w:rsidRDefault="00A750D0" w:rsidP="009E619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Arial" w:hAnsi="Arial" w:cs="Arial"/>
              </w:rPr>
              <w:pPrChange w:id="24" w:author="Aparecida Ferreira" w:date="2024-03-15T08:53:00Z">
                <w:pPr>
                  <w:numPr>
                    <w:numId w:val="1"/>
                  </w:numPr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Vantagem competitiva no mercado de e-commerce, por oferecer uma solução inovadora e escalável.</w:t>
            </w:r>
          </w:p>
        </w:tc>
      </w:tr>
    </w:tbl>
    <w:p w14:paraId="0F515F6D" w14:textId="77777777" w:rsidR="0071227F" w:rsidRDefault="0071227F">
      <w:pPr>
        <w:rPr>
          <w:rFonts w:ascii="Arial" w:eastAsia="Arial" w:hAnsi="Arial" w:cs="Arial"/>
        </w:rPr>
      </w:pPr>
    </w:p>
    <w:p w14:paraId="3FC69B95" w14:textId="77777777" w:rsidR="0071227F" w:rsidRDefault="0071227F">
      <w:pPr>
        <w:rPr>
          <w:rFonts w:ascii="Arial" w:eastAsia="Arial" w:hAnsi="Arial" w:cs="Arial"/>
        </w:rPr>
      </w:pPr>
    </w:p>
    <w:p w14:paraId="414B8BCE" w14:textId="77777777" w:rsidR="0071227F" w:rsidRDefault="0071227F">
      <w:pPr>
        <w:rPr>
          <w:rFonts w:ascii="Arial" w:eastAsia="Arial" w:hAnsi="Arial" w:cs="Arial"/>
        </w:rPr>
      </w:pPr>
    </w:p>
    <w:p w14:paraId="0A3F2E2A" w14:textId="77777777" w:rsidR="0071227F" w:rsidRDefault="00A750D0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27AC861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A9F2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5" w:author="Aparecida Ferreira" w:date="2024-03-15T08:54:00Z">
                <w:pPr/>
              </w:pPrChange>
            </w:pPr>
            <w:r>
              <w:rPr>
                <w:rFonts w:ascii="Arial" w:eastAsia="Arial" w:hAnsi="Arial" w:cs="Arial"/>
              </w:rPr>
              <w:t>Análise de projetos e sistemas:  A análise de um projeto deverá evidenciar não só a sua viabilidade sob a ótica microeconômica, mas também como este se insere no contexto mais amplo, setorial e macroeconômico. Nesse sentido, avalia os aspectos mi</w:t>
            </w:r>
            <w:del w:id="26" w:author="Aparecida Ferreira" w:date="2024-03-15T09:04:00Z">
              <w:r w:rsidDel="00A750D0">
                <w:rPr>
                  <w:rFonts w:ascii="Arial" w:eastAsia="Arial" w:hAnsi="Arial" w:cs="Arial"/>
                </w:rPr>
                <w:delText>-</w:delText>
              </w:r>
              <w:r w:rsidDel="00A750D0">
                <w:rPr>
                  <w:rFonts w:ascii="Arial" w:eastAsia="Arial" w:hAnsi="Arial" w:cs="Arial"/>
                </w:rPr>
                <w:delText xml:space="preserve"> </w:delText>
              </w:r>
            </w:del>
            <w:r>
              <w:rPr>
                <w:rFonts w:ascii="Arial" w:eastAsia="Arial" w:hAnsi="Arial" w:cs="Arial"/>
              </w:rPr>
              <w:t>croeconô</w:t>
            </w:r>
            <w:r>
              <w:rPr>
                <w:rFonts w:ascii="Arial" w:eastAsia="Arial" w:hAnsi="Arial" w:cs="Arial"/>
              </w:rPr>
              <w:t>micos sob a abordagem da inter-relação destes com os efeitos buscados em nível do planejamento.</w:t>
            </w:r>
          </w:p>
          <w:p w14:paraId="43B67497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7" w:author="Aparecida Ferreira" w:date="2024-03-15T08:54:00Z">
                <w:pPr/>
              </w:pPrChange>
            </w:pPr>
            <w:r>
              <w:rPr>
                <w:rFonts w:ascii="Arial" w:eastAsia="Arial" w:hAnsi="Arial" w:cs="Arial"/>
              </w:rPr>
              <w:t>Banco de dados: O banco de dados é a organização e armazenagem de informações sobre um domínio específico. De forma mais simples, é o agrupamento de dados que t</w:t>
            </w:r>
            <w:r>
              <w:rPr>
                <w:rFonts w:ascii="Arial" w:eastAsia="Arial" w:hAnsi="Arial" w:cs="Arial"/>
              </w:rPr>
              <w:t>ratam do mesmo assunto, e que precisam ser armazenados para segurança ou conferência futura</w:t>
            </w:r>
          </w:p>
          <w:p w14:paraId="49A3B03A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8" w:author="Aparecida Ferreira" w:date="2024-03-15T08:54:00Z">
                <w:pPr/>
              </w:pPrChange>
            </w:pPr>
            <w:r>
              <w:rPr>
                <w:rFonts w:ascii="Arial" w:eastAsia="Arial" w:hAnsi="Arial" w:cs="Arial"/>
              </w:rPr>
              <w:t>Web design: Web design é a prática de criar e desenvolver a aparência visual e a estrutura de um site na internet. Envolve a combinação de elementos visuais, como l</w:t>
            </w:r>
            <w:r>
              <w:rPr>
                <w:rFonts w:ascii="Arial" w:eastAsia="Arial" w:hAnsi="Arial" w:cs="Arial"/>
              </w:rPr>
              <w:t>ayout, cores, tipografia, imagens e ícones, para criar uma experiência e</w:t>
            </w:r>
            <w:bookmarkStart w:id="29" w:name="_GoBack"/>
            <w:bookmarkEnd w:id="29"/>
            <w:r>
              <w:rPr>
                <w:rFonts w:ascii="Arial" w:eastAsia="Arial" w:hAnsi="Arial" w:cs="Arial"/>
              </w:rPr>
              <w:t>stética e funcional para os usuários que visitam o site.</w:t>
            </w:r>
          </w:p>
        </w:tc>
      </w:tr>
    </w:tbl>
    <w:p w14:paraId="20A05B0D" w14:textId="77777777" w:rsidR="0071227F" w:rsidRDefault="0071227F">
      <w:pPr>
        <w:rPr>
          <w:rFonts w:ascii="Arial" w:eastAsia="Arial" w:hAnsi="Arial" w:cs="Arial"/>
        </w:rPr>
      </w:pPr>
    </w:p>
    <w:p w14:paraId="42D1B486" w14:textId="77777777" w:rsidR="0071227F" w:rsidRDefault="00A750D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6ED5BFE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585E" w14:textId="77777777" w:rsidR="0071227F" w:rsidRDefault="00A750D0" w:rsidP="009E619F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30" w:author="Aparecida Ferreira" w:date="2024-03-15T08:54:00Z">
                <w:pPr/>
              </w:pPrChange>
            </w:pPr>
            <w:r>
              <w:rPr>
                <w:rFonts w:ascii="Arial" w:eastAsia="Arial" w:hAnsi="Arial" w:cs="Arial"/>
              </w:rPr>
              <w:lastRenderedPageBreak/>
              <w:t>Desenvolver um e-commerce completo para o Mercado La Resistencia que seja funcional, eficiente e que atenda às</w:t>
            </w:r>
            <w:r>
              <w:rPr>
                <w:rFonts w:ascii="Arial" w:eastAsia="Arial" w:hAnsi="Arial" w:cs="Arial"/>
              </w:rPr>
              <w:t xml:space="preserve"> necessidades dos clientes, aumentando as vendas, fidelizando clientes e reduzindo custos.</w:t>
            </w:r>
          </w:p>
        </w:tc>
      </w:tr>
    </w:tbl>
    <w:p w14:paraId="192FCBC7" w14:textId="77777777" w:rsidR="0071227F" w:rsidRDefault="00A750D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1319F03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4704" w14:textId="77777777" w:rsidR="009E619F" w:rsidRPr="009E619F" w:rsidRDefault="009E619F" w:rsidP="009E619F">
            <w:pPr>
              <w:rPr>
                <w:ins w:id="31" w:author="Aparecida Ferreira" w:date="2024-03-15T08:56:00Z"/>
                <w:rFonts w:ascii="Arial" w:hAnsi="Arial" w:cs="Arial"/>
              </w:rPr>
            </w:pPr>
            <w:ins w:id="32" w:author="Aparecida Ferreira" w:date="2024-03-15T08:56:00Z">
              <w:r w:rsidRPr="009E619F">
                <w:rPr>
                  <w:rFonts w:ascii="Arial" w:hAnsi="Arial" w:cs="Arial"/>
                </w:rPr>
                <w:t>1. Ampliar o alcance e fidelizar clientes:</w:t>
              </w:r>
            </w:ins>
          </w:p>
          <w:p w14:paraId="4E16475C" w14:textId="77777777" w:rsidR="009E619F" w:rsidRPr="009E619F" w:rsidRDefault="009E619F" w:rsidP="009E619F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ins w:id="33" w:author="Aparecida Ferreira" w:date="2024-03-15T08:56:00Z"/>
                <w:rFonts w:ascii="Arial" w:hAnsi="Arial" w:cs="Arial"/>
                <w:rPrChange w:id="34" w:author="Aparecida Ferreira" w:date="2024-03-15T08:56:00Z">
                  <w:rPr>
                    <w:ins w:id="35" w:author="Aparecida Ferreira" w:date="2024-03-15T08:56:00Z"/>
                  </w:rPr>
                </w:rPrChange>
              </w:rPr>
              <w:pPrChange w:id="36" w:author="Aparecida Ferreira" w:date="2024-03-15T08:56:00Z">
                <w:pPr/>
              </w:pPrChange>
            </w:pPr>
            <w:ins w:id="37" w:author="Aparecida Ferreira" w:date="2024-03-15T08:56:00Z">
              <w:r w:rsidRPr="009E619F">
                <w:rPr>
                  <w:rFonts w:ascii="Arial" w:hAnsi="Arial" w:cs="Arial"/>
                  <w:rPrChange w:id="38" w:author="Aparecida Ferreira" w:date="2024-03-15T08:56:00Z">
                    <w:rPr/>
                  </w:rPrChange>
                </w:rPr>
                <w:t>Aumentar a base de clientes em 20% em 12 meses.</w:t>
              </w:r>
            </w:ins>
          </w:p>
          <w:p w14:paraId="47BC6545" w14:textId="77777777" w:rsidR="009E619F" w:rsidRPr="009E619F" w:rsidRDefault="009E619F" w:rsidP="009E619F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ins w:id="39" w:author="Aparecida Ferreira" w:date="2024-03-15T08:56:00Z"/>
                <w:rFonts w:ascii="Arial" w:hAnsi="Arial" w:cs="Arial"/>
                <w:rPrChange w:id="40" w:author="Aparecida Ferreira" w:date="2024-03-15T08:56:00Z">
                  <w:rPr>
                    <w:ins w:id="41" w:author="Aparecida Ferreira" w:date="2024-03-15T08:56:00Z"/>
                  </w:rPr>
                </w:rPrChange>
              </w:rPr>
              <w:pPrChange w:id="42" w:author="Aparecida Ferreira" w:date="2024-03-15T08:56:00Z">
                <w:pPr/>
              </w:pPrChange>
            </w:pPr>
            <w:ins w:id="43" w:author="Aparecida Ferreira" w:date="2024-03-15T08:56:00Z">
              <w:r w:rsidRPr="009E619F">
                <w:rPr>
                  <w:rFonts w:ascii="Arial" w:hAnsi="Arial" w:cs="Arial"/>
                  <w:rPrChange w:id="44" w:author="Aparecida Ferreira" w:date="2024-03-15T08:56:00Z">
                    <w:rPr/>
                  </w:rPrChange>
                </w:rPr>
                <w:t>Fidelizar 80% dos clientes online no primeiro ano.</w:t>
              </w:r>
            </w:ins>
          </w:p>
          <w:p w14:paraId="2185E188" w14:textId="77777777" w:rsidR="009E619F" w:rsidRPr="009E619F" w:rsidRDefault="009E619F" w:rsidP="009E619F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ins w:id="45" w:author="Aparecida Ferreira" w:date="2024-03-15T08:56:00Z"/>
                <w:rFonts w:ascii="Arial" w:hAnsi="Arial" w:cs="Arial"/>
                <w:rPrChange w:id="46" w:author="Aparecida Ferreira" w:date="2024-03-15T08:56:00Z">
                  <w:rPr>
                    <w:ins w:id="47" w:author="Aparecida Ferreira" w:date="2024-03-15T08:56:00Z"/>
                  </w:rPr>
                </w:rPrChange>
              </w:rPr>
              <w:pPrChange w:id="48" w:author="Aparecida Ferreira" w:date="2024-03-15T08:56:00Z">
                <w:pPr/>
              </w:pPrChange>
            </w:pPr>
            <w:ins w:id="49" w:author="Aparecida Ferreira" w:date="2024-03-15T08:56:00Z">
              <w:r w:rsidRPr="009E619F">
                <w:rPr>
                  <w:rFonts w:ascii="Arial" w:hAnsi="Arial" w:cs="Arial"/>
                  <w:rPrChange w:id="50" w:author="Aparecida Ferreira" w:date="2024-03-15T08:56:00Z">
                    <w:rPr/>
                  </w:rPrChange>
                </w:rPr>
                <w:t xml:space="preserve">Reduzir a taxa de </w:t>
              </w:r>
              <w:proofErr w:type="spellStart"/>
              <w:r w:rsidRPr="009E619F">
                <w:rPr>
                  <w:rFonts w:ascii="Arial" w:hAnsi="Arial" w:cs="Arial"/>
                  <w:rPrChange w:id="51" w:author="Aparecida Ferreira" w:date="2024-03-15T08:56:00Z">
                    <w:rPr/>
                  </w:rPrChange>
                </w:rPr>
                <w:t>churn</w:t>
              </w:r>
              <w:proofErr w:type="spellEnd"/>
              <w:r w:rsidRPr="009E619F">
                <w:rPr>
                  <w:rFonts w:ascii="Arial" w:hAnsi="Arial" w:cs="Arial"/>
                  <w:rPrChange w:id="52" w:author="Aparecida Ferreira" w:date="2024-03-15T08:56:00Z">
                    <w:rPr/>
                  </w:rPrChange>
                </w:rPr>
                <w:t xml:space="preserve"> em 5% em 6 meses.</w:t>
              </w:r>
            </w:ins>
          </w:p>
          <w:p w14:paraId="2829F39A" w14:textId="77777777" w:rsidR="009E619F" w:rsidRPr="009E619F" w:rsidRDefault="009E619F" w:rsidP="009E619F">
            <w:pPr>
              <w:rPr>
                <w:ins w:id="53" w:author="Aparecida Ferreira" w:date="2024-03-15T08:56:00Z"/>
                <w:rFonts w:ascii="Arial" w:hAnsi="Arial" w:cs="Arial"/>
              </w:rPr>
            </w:pPr>
            <w:ins w:id="54" w:author="Aparecida Ferreira" w:date="2024-03-15T08:56:00Z">
              <w:r w:rsidRPr="009E619F">
                <w:rPr>
                  <w:rFonts w:ascii="Arial" w:hAnsi="Arial" w:cs="Arial"/>
                </w:rPr>
                <w:t>2. Melhorar a experiência de compra:</w:t>
              </w:r>
            </w:ins>
          </w:p>
          <w:p w14:paraId="6C732293" w14:textId="77777777" w:rsidR="009E619F" w:rsidRPr="009E619F" w:rsidRDefault="009E619F" w:rsidP="009E619F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ins w:id="55" w:author="Aparecida Ferreira" w:date="2024-03-15T08:56:00Z"/>
                <w:rFonts w:ascii="Arial" w:hAnsi="Arial" w:cs="Arial"/>
                <w:rPrChange w:id="56" w:author="Aparecida Ferreira" w:date="2024-03-15T08:57:00Z">
                  <w:rPr>
                    <w:ins w:id="57" w:author="Aparecida Ferreira" w:date="2024-03-15T08:56:00Z"/>
                  </w:rPr>
                </w:rPrChange>
              </w:rPr>
              <w:pPrChange w:id="58" w:author="Aparecida Ferreira" w:date="2024-03-15T08:57:00Z">
                <w:pPr/>
              </w:pPrChange>
            </w:pPr>
            <w:ins w:id="59" w:author="Aparecida Ferreira" w:date="2024-03-15T08:56:00Z">
              <w:r w:rsidRPr="009E619F">
                <w:rPr>
                  <w:rFonts w:ascii="Arial" w:hAnsi="Arial" w:cs="Arial"/>
                  <w:rPrChange w:id="60" w:author="Aparecida Ferreira" w:date="2024-03-15T08:57:00Z">
                    <w:rPr/>
                  </w:rPrChange>
                </w:rPr>
                <w:t>Reduzir o tempo médio de compra em 10%.</w:t>
              </w:r>
            </w:ins>
          </w:p>
          <w:p w14:paraId="1802541F" w14:textId="77777777" w:rsidR="009E619F" w:rsidRPr="009E619F" w:rsidRDefault="009E619F" w:rsidP="009E619F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ins w:id="61" w:author="Aparecida Ferreira" w:date="2024-03-15T08:56:00Z"/>
                <w:rFonts w:ascii="Arial" w:hAnsi="Arial" w:cs="Arial"/>
                <w:rPrChange w:id="62" w:author="Aparecida Ferreira" w:date="2024-03-15T08:57:00Z">
                  <w:rPr>
                    <w:ins w:id="63" w:author="Aparecida Ferreira" w:date="2024-03-15T08:56:00Z"/>
                  </w:rPr>
                </w:rPrChange>
              </w:rPr>
              <w:pPrChange w:id="64" w:author="Aparecida Ferreira" w:date="2024-03-15T08:57:00Z">
                <w:pPr/>
              </w:pPrChange>
            </w:pPr>
            <w:ins w:id="65" w:author="Aparecida Ferreira" w:date="2024-03-15T08:56:00Z">
              <w:r w:rsidRPr="009E619F">
                <w:rPr>
                  <w:rFonts w:ascii="Arial" w:hAnsi="Arial" w:cs="Arial"/>
                  <w:rPrChange w:id="66" w:author="Aparecida Ferreira" w:date="2024-03-15T08:57:00Z">
                    <w:rPr/>
                  </w:rPrChange>
                </w:rPr>
                <w:t>Aumentar a taxa de conversão de vendas em 5%.</w:t>
              </w:r>
            </w:ins>
          </w:p>
          <w:p w14:paraId="2C61E056" w14:textId="77777777" w:rsidR="009E619F" w:rsidRPr="009E619F" w:rsidRDefault="009E619F" w:rsidP="009E619F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ins w:id="67" w:author="Aparecida Ferreira" w:date="2024-03-15T08:56:00Z"/>
                <w:rFonts w:ascii="Arial" w:hAnsi="Arial" w:cs="Arial"/>
                <w:rPrChange w:id="68" w:author="Aparecida Ferreira" w:date="2024-03-15T08:57:00Z">
                  <w:rPr>
                    <w:ins w:id="69" w:author="Aparecida Ferreira" w:date="2024-03-15T08:56:00Z"/>
                  </w:rPr>
                </w:rPrChange>
              </w:rPr>
              <w:pPrChange w:id="70" w:author="Aparecida Ferreira" w:date="2024-03-15T08:57:00Z">
                <w:pPr/>
              </w:pPrChange>
            </w:pPr>
            <w:ins w:id="71" w:author="Aparecida Ferreira" w:date="2024-03-15T08:56:00Z">
              <w:r w:rsidRPr="009E619F">
                <w:rPr>
                  <w:rFonts w:ascii="Arial" w:hAnsi="Arial" w:cs="Arial"/>
                  <w:rPrChange w:id="72" w:author="Aparecida Ferreira" w:date="2024-03-15T08:57:00Z">
                    <w:rPr/>
                  </w:rPrChange>
                </w:rPr>
                <w:t>Obter uma avaliação de satisfação do cliente de 4,5 estrelas.</w:t>
              </w:r>
            </w:ins>
          </w:p>
          <w:p w14:paraId="41E80A20" w14:textId="77777777" w:rsidR="009E619F" w:rsidRPr="009E619F" w:rsidRDefault="009E619F" w:rsidP="009E619F">
            <w:pPr>
              <w:rPr>
                <w:ins w:id="73" w:author="Aparecida Ferreira" w:date="2024-03-15T08:56:00Z"/>
                <w:rFonts w:ascii="Arial" w:hAnsi="Arial" w:cs="Arial"/>
              </w:rPr>
            </w:pPr>
            <w:ins w:id="74" w:author="Aparecida Ferreira" w:date="2024-03-15T08:56:00Z">
              <w:r w:rsidRPr="009E619F">
                <w:rPr>
                  <w:rFonts w:ascii="Arial" w:hAnsi="Arial" w:cs="Arial"/>
                </w:rPr>
                <w:t>3. Otimizar processos e reduzir custos:</w:t>
              </w:r>
            </w:ins>
          </w:p>
          <w:p w14:paraId="7DD94104" w14:textId="77777777" w:rsidR="009E619F" w:rsidRPr="009E619F" w:rsidRDefault="009E619F" w:rsidP="009E619F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ins w:id="75" w:author="Aparecida Ferreira" w:date="2024-03-15T08:56:00Z"/>
                <w:rFonts w:ascii="Arial" w:hAnsi="Arial" w:cs="Arial"/>
                <w:rPrChange w:id="76" w:author="Aparecida Ferreira" w:date="2024-03-15T08:57:00Z">
                  <w:rPr>
                    <w:ins w:id="77" w:author="Aparecida Ferreira" w:date="2024-03-15T08:56:00Z"/>
                  </w:rPr>
                </w:rPrChange>
              </w:rPr>
              <w:pPrChange w:id="78" w:author="Aparecida Ferreira" w:date="2024-03-15T08:57:00Z">
                <w:pPr/>
              </w:pPrChange>
            </w:pPr>
            <w:ins w:id="79" w:author="Aparecida Ferreira" w:date="2024-03-15T08:56:00Z">
              <w:r w:rsidRPr="009E619F">
                <w:rPr>
                  <w:rFonts w:ascii="Arial" w:hAnsi="Arial" w:cs="Arial"/>
                  <w:rPrChange w:id="80" w:author="Aparecida Ferreira" w:date="2024-03-15T08:57:00Z">
                    <w:rPr/>
                  </w:rPrChange>
                </w:rPr>
                <w:t>Reduzir o custo de processamento de pedidos em 10%.</w:t>
              </w:r>
            </w:ins>
          </w:p>
          <w:p w14:paraId="12A03D07" w14:textId="77777777" w:rsidR="009E619F" w:rsidRPr="009E619F" w:rsidRDefault="009E619F" w:rsidP="009E619F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ins w:id="81" w:author="Aparecida Ferreira" w:date="2024-03-15T08:56:00Z"/>
                <w:rFonts w:ascii="Arial" w:hAnsi="Arial" w:cs="Arial"/>
                <w:rPrChange w:id="82" w:author="Aparecida Ferreira" w:date="2024-03-15T08:57:00Z">
                  <w:rPr>
                    <w:ins w:id="83" w:author="Aparecida Ferreira" w:date="2024-03-15T08:56:00Z"/>
                  </w:rPr>
                </w:rPrChange>
              </w:rPr>
              <w:pPrChange w:id="84" w:author="Aparecida Ferreira" w:date="2024-03-15T08:57:00Z">
                <w:pPr/>
              </w:pPrChange>
            </w:pPr>
            <w:ins w:id="85" w:author="Aparecida Ferreira" w:date="2024-03-15T08:56:00Z">
              <w:r w:rsidRPr="009E619F">
                <w:rPr>
                  <w:rFonts w:ascii="Arial" w:hAnsi="Arial" w:cs="Arial"/>
                  <w:rPrChange w:id="86" w:author="Aparecida Ferreira" w:date="2024-03-15T08:57:00Z">
                    <w:rPr/>
                  </w:rPrChange>
                </w:rPr>
                <w:t>Diminuir o tempo de entrega em 2 dias.</w:t>
              </w:r>
            </w:ins>
          </w:p>
          <w:p w14:paraId="2851F1B6" w14:textId="77777777" w:rsidR="009E619F" w:rsidRPr="009E619F" w:rsidRDefault="009E619F" w:rsidP="009E619F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ins w:id="87" w:author="Aparecida Ferreira" w:date="2024-03-15T08:56:00Z"/>
                <w:rFonts w:ascii="Arial" w:hAnsi="Arial" w:cs="Arial"/>
                <w:rPrChange w:id="88" w:author="Aparecida Ferreira" w:date="2024-03-15T08:57:00Z">
                  <w:rPr>
                    <w:ins w:id="89" w:author="Aparecida Ferreira" w:date="2024-03-15T08:56:00Z"/>
                  </w:rPr>
                </w:rPrChange>
              </w:rPr>
              <w:pPrChange w:id="90" w:author="Aparecida Ferreira" w:date="2024-03-15T08:57:00Z">
                <w:pPr/>
              </w:pPrChange>
            </w:pPr>
            <w:ins w:id="91" w:author="Aparecida Ferreira" w:date="2024-03-15T08:56:00Z">
              <w:r w:rsidRPr="009E619F">
                <w:rPr>
                  <w:rFonts w:ascii="Arial" w:hAnsi="Arial" w:cs="Arial"/>
                  <w:rPrChange w:id="92" w:author="Aparecida Ferreira" w:date="2024-03-15T08:57:00Z">
                    <w:rPr/>
                  </w:rPrChange>
                </w:rPr>
                <w:t>Automatizar 3 tarefas manuais no processo de pedidos.</w:t>
              </w:r>
            </w:ins>
          </w:p>
          <w:p w14:paraId="6AB2A77C" w14:textId="77777777" w:rsidR="009E619F" w:rsidRPr="009E619F" w:rsidRDefault="009E619F" w:rsidP="009E619F">
            <w:pPr>
              <w:spacing w:line="360" w:lineRule="auto"/>
              <w:rPr>
                <w:ins w:id="93" w:author="Aparecida Ferreira" w:date="2024-03-15T08:56:00Z"/>
                <w:rFonts w:ascii="Arial" w:hAnsi="Arial" w:cs="Arial"/>
                <w:rPrChange w:id="94" w:author="Aparecida Ferreira" w:date="2024-03-15T08:57:00Z">
                  <w:rPr>
                    <w:ins w:id="95" w:author="Aparecida Ferreira" w:date="2024-03-15T08:56:00Z"/>
                  </w:rPr>
                </w:rPrChange>
              </w:rPr>
              <w:pPrChange w:id="96" w:author="Aparecida Ferreira" w:date="2024-03-15T08:57:00Z">
                <w:pPr/>
              </w:pPrChange>
            </w:pPr>
            <w:ins w:id="97" w:author="Aparecida Ferreira" w:date="2024-03-15T08:56:00Z">
              <w:r w:rsidRPr="009E619F">
                <w:rPr>
                  <w:rFonts w:ascii="Arial" w:hAnsi="Arial" w:cs="Arial"/>
                  <w:rPrChange w:id="98" w:author="Aparecida Ferreira" w:date="2024-03-15T08:57:00Z">
                    <w:rPr/>
                  </w:rPrChange>
                </w:rPr>
                <w:t>4. Aumentar a competitividade e fortalecer a marca:</w:t>
              </w:r>
            </w:ins>
          </w:p>
          <w:p w14:paraId="62D02E1D" w14:textId="77777777" w:rsidR="009E619F" w:rsidRPr="009E619F" w:rsidRDefault="009E619F" w:rsidP="009E619F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ins w:id="99" w:author="Aparecida Ferreira" w:date="2024-03-15T08:56:00Z"/>
                <w:rFonts w:ascii="Arial" w:hAnsi="Arial" w:cs="Arial"/>
                <w:rPrChange w:id="100" w:author="Aparecida Ferreira" w:date="2024-03-15T08:58:00Z">
                  <w:rPr>
                    <w:ins w:id="101" w:author="Aparecida Ferreira" w:date="2024-03-15T08:56:00Z"/>
                  </w:rPr>
                </w:rPrChange>
              </w:rPr>
              <w:pPrChange w:id="102" w:author="Aparecida Ferreira" w:date="2024-03-15T08:58:00Z">
                <w:pPr/>
              </w:pPrChange>
            </w:pPr>
            <w:ins w:id="103" w:author="Aparecida Ferreira" w:date="2024-03-15T08:56:00Z">
              <w:r w:rsidRPr="009E619F">
                <w:rPr>
                  <w:rFonts w:ascii="Arial" w:hAnsi="Arial" w:cs="Arial"/>
                  <w:rPrChange w:id="104" w:author="Aparecida Ferreira" w:date="2024-03-15T08:58:00Z">
                    <w:rPr/>
                  </w:rPrChange>
                </w:rPr>
                <w:t>Aumentar a participação de mercado em 3% em 3 anos.</w:t>
              </w:r>
            </w:ins>
          </w:p>
          <w:p w14:paraId="67860837" w14:textId="77777777" w:rsidR="009E619F" w:rsidRPr="009E619F" w:rsidRDefault="009E619F" w:rsidP="009E619F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ins w:id="105" w:author="Aparecida Ferreira" w:date="2024-03-15T08:56:00Z"/>
                <w:rFonts w:ascii="Arial" w:hAnsi="Arial" w:cs="Arial"/>
                <w:rPrChange w:id="106" w:author="Aparecida Ferreira" w:date="2024-03-15T08:58:00Z">
                  <w:rPr>
                    <w:ins w:id="107" w:author="Aparecida Ferreira" w:date="2024-03-15T08:56:00Z"/>
                  </w:rPr>
                </w:rPrChange>
              </w:rPr>
              <w:pPrChange w:id="108" w:author="Aparecida Ferreira" w:date="2024-03-15T08:58:00Z">
                <w:pPr/>
              </w:pPrChange>
            </w:pPr>
            <w:ins w:id="109" w:author="Aparecida Ferreira" w:date="2024-03-15T08:56:00Z">
              <w:r w:rsidRPr="009E619F">
                <w:rPr>
                  <w:rFonts w:ascii="Arial" w:hAnsi="Arial" w:cs="Arial"/>
                  <w:rPrChange w:id="110" w:author="Aparecida Ferreira" w:date="2024-03-15T08:58:00Z">
                    <w:rPr/>
                  </w:rPrChange>
                </w:rPr>
                <w:t>Posicionar o Mercado La Resistência como referência em vendas online de comidas.</w:t>
              </w:r>
            </w:ins>
          </w:p>
          <w:p w14:paraId="1BF62596" w14:textId="77777777" w:rsidR="009E619F" w:rsidRPr="009E619F" w:rsidRDefault="009E619F" w:rsidP="009E619F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ins w:id="111" w:author="Aparecida Ferreira" w:date="2024-03-15T08:56:00Z"/>
                <w:rFonts w:ascii="Arial" w:hAnsi="Arial" w:cs="Arial"/>
                <w:rPrChange w:id="112" w:author="Aparecida Ferreira" w:date="2024-03-15T08:58:00Z">
                  <w:rPr>
                    <w:ins w:id="113" w:author="Aparecida Ferreira" w:date="2024-03-15T08:56:00Z"/>
                  </w:rPr>
                </w:rPrChange>
              </w:rPr>
              <w:pPrChange w:id="114" w:author="Aparecida Ferreira" w:date="2024-03-15T08:58:00Z">
                <w:pPr/>
              </w:pPrChange>
            </w:pPr>
            <w:ins w:id="115" w:author="Aparecida Ferreira" w:date="2024-03-15T08:56:00Z">
              <w:r w:rsidRPr="009E619F">
                <w:rPr>
                  <w:rFonts w:ascii="Arial" w:hAnsi="Arial" w:cs="Arial"/>
                  <w:rPrChange w:id="116" w:author="Aparecida Ferreira" w:date="2024-03-15T08:58:00Z">
                    <w:rPr/>
                  </w:rPrChange>
                </w:rPr>
                <w:t>Fortalecer a imagem da marca como inovadora e eficiente.</w:t>
              </w:r>
            </w:ins>
          </w:p>
          <w:p w14:paraId="4D0CABC8" w14:textId="77777777" w:rsidR="009E619F" w:rsidRPr="009E619F" w:rsidRDefault="009E619F" w:rsidP="009E619F">
            <w:pPr>
              <w:rPr>
                <w:ins w:id="117" w:author="Aparecida Ferreira" w:date="2024-03-15T08:56:00Z"/>
                <w:rFonts w:ascii="Arial" w:hAnsi="Arial" w:cs="Arial"/>
              </w:rPr>
            </w:pPr>
            <w:ins w:id="118" w:author="Aparecida Ferreira" w:date="2024-03-15T08:56:00Z">
              <w:r w:rsidRPr="009E619F">
                <w:rPr>
                  <w:rFonts w:ascii="Arial" w:hAnsi="Arial" w:cs="Arial"/>
                </w:rPr>
                <w:t>5. Coletar e analisar dados para tomar decisões estratégicas:</w:t>
              </w:r>
            </w:ins>
          </w:p>
          <w:p w14:paraId="7A26EBA6" w14:textId="77777777" w:rsidR="009E619F" w:rsidRPr="009E619F" w:rsidRDefault="009E619F" w:rsidP="009E619F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ins w:id="119" w:author="Aparecida Ferreira" w:date="2024-03-15T08:56:00Z"/>
                <w:rFonts w:ascii="Arial" w:hAnsi="Arial" w:cs="Arial"/>
                <w:rPrChange w:id="120" w:author="Aparecida Ferreira" w:date="2024-03-15T08:58:00Z">
                  <w:rPr>
                    <w:ins w:id="121" w:author="Aparecida Ferreira" w:date="2024-03-15T08:56:00Z"/>
                  </w:rPr>
                </w:rPrChange>
              </w:rPr>
              <w:pPrChange w:id="122" w:author="Aparecida Ferreira" w:date="2024-03-15T08:58:00Z">
                <w:pPr/>
              </w:pPrChange>
            </w:pPr>
            <w:ins w:id="123" w:author="Aparecida Ferreira" w:date="2024-03-15T08:56:00Z">
              <w:r w:rsidRPr="009E619F">
                <w:rPr>
                  <w:rFonts w:ascii="Arial" w:hAnsi="Arial" w:cs="Arial"/>
                  <w:rPrChange w:id="124" w:author="Aparecida Ferreira" w:date="2024-03-15T08:58:00Z">
                    <w:rPr/>
                  </w:rPrChange>
                </w:rPr>
                <w:t>Coletar dados sobre o comportamento dos clientes online.</w:t>
              </w:r>
            </w:ins>
          </w:p>
          <w:p w14:paraId="422B30E5" w14:textId="77777777" w:rsidR="009E619F" w:rsidRPr="009E619F" w:rsidRDefault="009E619F" w:rsidP="009E619F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ins w:id="125" w:author="Aparecida Ferreira" w:date="2024-03-15T08:56:00Z"/>
                <w:rFonts w:ascii="Arial" w:hAnsi="Arial" w:cs="Arial"/>
                <w:rPrChange w:id="126" w:author="Aparecida Ferreira" w:date="2024-03-15T08:58:00Z">
                  <w:rPr>
                    <w:ins w:id="127" w:author="Aparecida Ferreira" w:date="2024-03-15T08:56:00Z"/>
                  </w:rPr>
                </w:rPrChange>
              </w:rPr>
              <w:pPrChange w:id="128" w:author="Aparecida Ferreira" w:date="2024-03-15T08:58:00Z">
                <w:pPr/>
              </w:pPrChange>
            </w:pPr>
            <w:ins w:id="129" w:author="Aparecida Ferreira" w:date="2024-03-15T08:56:00Z">
              <w:r w:rsidRPr="009E619F">
                <w:rPr>
                  <w:rFonts w:ascii="Arial" w:hAnsi="Arial" w:cs="Arial"/>
                  <w:rPrChange w:id="130" w:author="Aparecida Ferreira" w:date="2024-03-15T08:58:00Z">
                    <w:rPr/>
                  </w:rPrChange>
                </w:rPr>
                <w:t>Analisar os dados para identificar oportunidades de melhoria.</w:t>
              </w:r>
            </w:ins>
          </w:p>
          <w:p w14:paraId="0DFFA91F" w14:textId="77777777" w:rsidR="0071227F" w:rsidRPr="009E619F" w:rsidDel="009E619F" w:rsidRDefault="009E619F" w:rsidP="009E619F">
            <w:pPr>
              <w:spacing w:line="360" w:lineRule="auto"/>
              <w:rPr>
                <w:del w:id="131" w:author="Aparecida Ferreira" w:date="2024-03-15T08:56:00Z"/>
                <w:rFonts w:ascii="Arial" w:hAnsi="Arial" w:cs="Arial"/>
                <w:rPrChange w:id="132" w:author="Aparecida Ferreira" w:date="2024-03-15T08:56:00Z">
                  <w:rPr>
                    <w:del w:id="133" w:author="Aparecida Ferreira" w:date="2024-03-15T08:56:00Z"/>
                  </w:rPr>
                </w:rPrChange>
              </w:rPr>
              <w:pPrChange w:id="134" w:author="Aparecida Ferreira" w:date="2024-03-15T08:58:00Z">
                <w:pPr>
                  <w:spacing w:after="0" w:line="240" w:lineRule="auto"/>
                </w:pPr>
              </w:pPrChange>
            </w:pPr>
            <w:ins w:id="135" w:author="Aparecida Ferreira" w:date="2024-03-15T08:56:00Z">
              <w:r w:rsidRPr="009E619F">
                <w:rPr>
                  <w:rFonts w:ascii="Arial" w:hAnsi="Arial" w:cs="Arial"/>
                </w:rPr>
                <w:t>Utilizar os dados para tomar decisões estratégicas sobre marketing, vendas e produtos.</w:t>
              </w:r>
            </w:ins>
            <w:del w:id="136" w:author="Aparecida Ferreira" w:date="2024-03-15T08:56:00Z">
              <w:r w:rsidR="00A750D0" w:rsidRPr="009E619F" w:rsidDel="009E619F">
                <w:rPr>
                  <w:rFonts w:ascii="Arial" w:hAnsi="Arial" w:cs="Arial"/>
                  <w:rPrChange w:id="137" w:author="Aparecida Ferreira" w:date="2024-03-15T08:56:00Z">
                    <w:rPr/>
                  </w:rPrChange>
                </w:rPr>
                <w:delText>1. Ampliar o alcance e fidelizar clientes:</w:delText>
              </w:r>
            </w:del>
          </w:p>
          <w:p w14:paraId="2407BB44" w14:textId="77777777" w:rsidR="0071227F" w:rsidRPr="009E619F" w:rsidDel="009E619F" w:rsidRDefault="0071227F" w:rsidP="009E619F">
            <w:pPr>
              <w:spacing w:line="360" w:lineRule="auto"/>
              <w:rPr>
                <w:del w:id="138" w:author="Aparecida Ferreira" w:date="2024-03-15T08:55:00Z"/>
                <w:rFonts w:ascii="Arial" w:hAnsi="Arial" w:cs="Arial"/>
                <w:rPrChange w:id="139" w:author="Aparecida Ferreira" w:date="2024-03-15T08:56:00Z">
                  <w:rPr>
                    <w:del w:id="140" w:author="Aparecida Ferreira" w:date="2024-03-15T08:55:00Z"/>
                  </w:rPr>
                </w:rPrChange>
              </w:rPr>
              <w:pPrChange w:id="141" w:author="Aparecida Ferreira" w:date="2024-03-15T08:58:00Z">
                <w:pPr>
                  <w:spacing w:after="0" w:line="240" w:lineRule="auto"/>
                </w:pPr>
              </w:pPrChange>
            </w:pPr>
          </w:p>
          <w:p w14:paraId="57A7F199" w14:textId="77777777" w:rsidR="0071227F" w:rsidRPr="009E619F" w:rsidDel="009E619F" w:rsidRDefault="00A750D0" w:rsidP="009E619F">
            <w:pPr>
              <w:spacing w:line="360" w:lineRule="auto"/>
              <w:rPr>
                <w:del w:id="142" w:author="Aparecida Ferreira" w:date="2024-03-15T08:56:00Z"/>
                <w:rFonts w:ascii="Arial" w:hAnsi="Arial" w:cs="Arial"/>
                <w:rPrChange w:id="143" w:author="Aparecida Ferreira" w:date="2024-03-15T08:56:00Z">
                  <w:rPr>
                    <w:del w:id="144" w:author="Aparecida Ferreira" w:date="2024-03-15T08:56:00Z"/>
                  </w:rPr>
                </w:rPrChange>
              </w:rPr>
              <w:pPrChange w:id="145" w:author="Aparecida Ferreira" w:date="2024-03-15T08:58:00Z">
                <w:pPr>
                  <w:spacing w:after="0" w:line="240" w:lineRule="auto"/>
                </w:pPr>
              </w:pPrChange>
            </w:pPr>
            <w:del w:id="146" w:author="Aparecida Ferreira" w:date="2024-03-15T08:56:00Z">
              <w:r w:rsidRPr="009E619F" w:rsidDel="009E619F">
                <w:rPr>
                  <w:rFonts w:ascii="Arial" w:hAnsi="Arial" w:cs="Arial"/>
                  <w:rPrChange w:id="147" w:author="Aparecida Ferreira" w:date="2024-03-15T08:56:00Z">
                    <w:rPr/>
                  </w:rPrChange>
                </w:rPr>
                <w:delText>Aumentar a base de clientes em 20% em 12 meses.</w:delText>
              </w:r>
            </w:del>
          </w:p>
          <w:p w14:paraId="60EC68E0" w14:textId="77777777" w:rsidR="0071227F" w:rsidRPr="009E619F" w:rsidDel="009E619F" w:rsidRDefault="00A750D0" w:rsidP="009E619F">
            <w:pPr>
              <w:spacing w:line="360" w:lineRule="auto"/>
              <w:rPr>
                <w:del w:id="148" w:author="Aparecida Ferreira" w:date="2024-03-15T08:56:00Z"/>
                <w:rFonts w:ascii="Arial" w:hAnsi="Arial" w:cs="Arial"/>
                <w:rPrChange w:id="149" w:author="Aparecida Ferreira" w:date="2024-03-15T08:56:00Z">
                  <w:rPr>
                    <w:del w:id="150" w:author="Aparecida Ferreira" w:date="2024-03-15T08:56:00Z"/>
                  </w:rPr>
                </w:rPrChange>
              </w:rPr>
              <w:pPrChange w:id="151" w:author="Aparecida Ferreira" w:date="2024-03-15T08:58:00Z">
                <w:pPr>
                  <w:spacing w:after="0" w:line="240" w:lineRule="auto"/>
                </w:pPr>
              </w:pPrChange>
            </w:pPr>
            <w:del w:id="152" w:author="Aparecida Ferreira" w:date="2024-03-15T08:56:00Z">
              <w:r w:rsidRPr="009E619F" w:rsidDel="009E619F">
                <w:rPr>
                  <w:rFonts w:ascii="Arial" w:hAnsi="Arial" w:cs="Arial"/>
                  <w:rPrChange w:id="153" w:author="Aparecida Ferreira" w:date="2024-03-15T08:56:00Z">
                    <w:rPr/>
                  </w:rPrChange>
                </w:rPr>
                <w:delText>Fidelizar 80% dos clientes online no primeiro ano</w:delText>
              </w:r>
              <w:r w:rsidRPr="009E619F" w:rsidDel="009E619F">
                <w:rPr>
                  <w:rFonts w:ascii="Arial" w:hAnsi="Arial" w:cs="Arial"/>
                  <w:rPrChange w:id="154" w:author="Aparecida Ferreira" w:date="2024-03-15T08:56:00Z">
                    <w:rPr/>
                  </w:rPrChange>
                </w:rPr>
                <w:delText>.</w:delText>
              </w:r>
            </w:del>
          </w:p>
          <w:p w14:paraId="68804199" w14:textId="77777777" w:rsidR="009E619F" w:rsidRPr="009E619F" w:rsidDel="009E619F" w:rsidRDefault="00A750D0" w:rsidP="009E619F">
            <w:pPr>
              <w:spacing w:line="360" w:lineRule="auto"/>
              <w:rPr>
                <w:del w:id="155" w:author="Aparecida Ferreira" w:date="2024-03-15T08:56:00Z"/>
                <w:rFonts w:ascii="Arial" w:hAnsi="Arial" w:cs="Arial"/>
                <w:rPrChange w:id="156" w:author="Aparecida Ferreira" w:date="2024-03-15T08:56:00Z">
                  <w:rPr>
                    <w:del w:id="157" w:author="Aparecida Ferreira" w:date="2024-03-15T08:56:00Z"/>
                  </w:rPr>
                </w:rPrChange>
              </w:rPr>
              <w:pPrChange w:id="158" w:author="Aparecida Ferreira" w:date="2024-03-15T08:58:00Z">
                <w:pPr>
                  <w:spacing w:after="0" w:line="240" w:lineRule="auto"/>
                </w:pPr>
              </w:pPrChange>
            </w:pPr>
            <w:del w:id="159" w:author="Aparecida Ferreira" w:date="2024-03-15T08:56:00Z">
              <w:r w:rsidRPr="009E619F" w:rsidDel="009E619F">
                <w:rPr>
                  <w:rFonts w:ascii="Arial" w:hAnsi="Arial" w:cs="Arial"/>
                  <w:rPrChange w:id="160" w:author="Aparecida Ferreira" w:date="2024-03-15T08:56:00Z">
                    <w:rPr/>
                  </w:rPrChange>
                </w:rPr>
                <w:delText>Reduzir a taxa de churn em 5% em 6 meses.</w:delText>
              </w:r>
            </w:del>
          </w:p>
          <w:p w14:paraId="1B617DD3" w14:textId="77777777" w:rsidR="0071227F" w:rsidRPr="009E619F" w:rsidDel="009E619F" w:rsidRDefault="00A750D0" w:rsidP="009E619F">
            <w:pPr>
              <w:spacing w:line="360" w:lineRule="auto"/>
              <w:rPr>
                <w:del w:id="161" w:author="Aparecida Ferreira" w:date="2024-03-15T08:56:00Z"/>
                <w:rFonts w:ascii="Arial" w:hAnsi="Arial" w:cs="Arial"/>
                <w:rPrChange w:id="162" w:author="Aparecida Ferreira" w:date="2024-03-15T08:56:00Z">
                  <w:rPr>
                    <w:del w:id="163" w:author="Aparecida Ferreira" w:date="2024-03-15T08:56:00Z"/>
                  </w:rPr>
                </w:rPrChange>
              </w:rPr>
              <w:pPrChange w:id="164" w:author="Aparecida Ferreira" w:date="2024-03-15T08:58:00Z">
                <w:pPr>
                  <w:spacing w:after="0" w:line="240" w:lineRule="auto"/>
                </w:pPr>
              </w:pPrChange>
            </w:pPr>
            <w:del w:id="165" w:author="Aparecida Ferreira" w:date="2024-03-15T08:56:00Z">
              <w:r w:rsidRPr="009E619F" w:rsidDel="009E619F">
                <w:rPr>
                  <w:rFonts w:ascii="Arial" w:hAnsi="Arial" w:cs="Arial"/>
                  <w:rPrChange w:id="166" w:author="Aparecida Ferreira" w:date="2024-03-15T08:56:00Z">
                    <w:rPr/>
                  </w:rPrChange>
                </w:rPr>
                <w:delText>2. Melhorar a experiência de compra:</w:delText>
              </w:r>
            </w:del>
          </w:p>
          <w:p w14:paraId="0624C912" w14:textId="77777777" w:rsidR="0071227F" w:rsidRPr="009E619F" w:rsidDel="009E619F" w:rsidRDefault="0071227F" w:rsidP="009E619F">
            <w:pPr>
              <w:spacing w:line="360" w:lineRule="auto"/>
              <w:rPr>
                <w:del w:id="167" w:author="Aparecida Ferreira" w:date="2024-03-15T08:55:00Z"/>
                <w:rFonts w:ascii="Arial" w:hAnsi="Arial" w:cs="Arial"/>
                <w:rPrChange w:id="168" w:author="Aparecida Ferreira" w:date="2024-03-15T08:56:00Z">
                  <w:rPr>
                    <w:del w:id="169" w:author="Aparecida Ferreira" w:date="2024-03-15T08:55:00Z"/>
                  </w:rPr>
                </w:rPrChange>
              </w:rPr>
              <w:pPrChange w:id="170" w:author="Aparecida Ferreira" w:date="2024-03-15T08:58:00Z">
                <w:pPr>
                  <w:spacing w:after="0" w:line="240" w:lineRule="auto"/>
                </w:pPr>
              </w:pPrChange>
            </w:pPr>
          </w:p>
          <w:p w14:paraId="4C425A9B" w14:textId="77777777" w:rsidR="0071227F" w:rsidRPr="009E619F" w:rsidDel="009E619F" w:rsidRDefault="00A750D0" w:rsidP="009E619F">
            <w:pPr>
              <w:spacing w:line="360" w:lineRule="auto"/>
              <w:rPr>
                <w:del w:id="171" w:author="Aparecida Ferreira" w:date="2024-03-15T08:56:00Z"/>
                <w:rFonts w:ascii="Arial" w:hAnsi="Arial" w:cs="Arial"/>
                <w:rPrChange w:id="172" w:author="Aparecida Ferreira" w:date="2024-03-15T08:56:00Z">
                  <w:rPr>
                    <w:del w:id="173" w:author="Aparecida Ferreira" w:date="2024-03-15T08:56:00Z"/>
                  </w:rPr>
                </w:rPrChange>
              </w:rPr>
              <w:pPrChange w:id="174" w:author="Aparecida Ferreira" w:date="2024-03-15T08:58:00Z">
                <w:pPr>
                  <w:spacing w:after="0" w:line="240" w:lineRule="auto"/>
                </w:pPr>
              </w:pPrChange>
            </w:pPr>
            <w:del w:id="175" w:author="Aparecida Ferreira" w:date="2024-03-15T08:56:00Z">
              <w:r w:rsidRPr="009E619F" w:rsidDel="009E619F">
                <w:rPr>
                  <w:rFonts w:ascii="Arial" w:hAnsi="Arial" w:cs="Arial"/>
                  <w:rPrChange w:id="176" w:author="Aparecida Ferreira" w:date="2024-03-15T08:56:00Z">
                    <w:rPr/>
                  </w:rPrChange>
                </w:rPr>
                <w:delText>Reduzir o tempo médio de compra em 10%.</w:delText>
              </w:r>
            </w:del>
          </w:p>
          <w:p w14:paraId="289AC673" w14:textId="77777777" w:rsidR="0071227F" w:rsidRPr="009E619F" w:rsidDel="009E619F" w:rsidRDefault="00A750D0" w:rsidP="009E619F">
            <w:pPr>
              <w:spacing w:line="360" w:lineRule="auto"/>
              <w:rPr>
                <w:del w:id="177" w:author="Aparecida Ferreira" w:date="2024-03-15T08:56:00Z"/>
                <w:rFonts w:ascii="Arial" w:hAnsi="Arial" w:cs="Arial"/>
                <w:rPrChange w:id="178" w:author="Aparecida Ferreira" w:date="2024-03-15T08:56:00Z">
                  <w:rPr>
                    <w:del w:id="179" w:author="Aparecida Ferreira" w:date="2024-03-15T08:56:00Z"/>
                  </w:rPr>
                </w:rPrChange>
              </w:rPr>
              <w:pPrChange w:id="180" w:author="Aparecida Ferreira" w:date="2024-03-15T08:58:00Z">
                <w:pPr>
                  <w:spacing w:after="0" w:line="240" w:lineRule="auto"/>
                </w:pPr>
              </w:pPrChange>
            </w:pPr>
            <w:del w:id="181" w:author="Aparecida Ferreira" w:date="2024-03-15T08:56:00Z">
              <w:r w:rsidRPr="009E619F" w:rsidDel="009E619F">
                <w:rPr>
                  <w:rFonts w:ascii="Arial" w:hAnsi="Arial" w:cs="Arial"/>
                  <w:rPrChange w:id="182" w:author="Aparecida Ferreira" w:date="2024-03-15T08:56:00Z">
                    <w:rPr/>
                  </w:rPrChange>
                </w:rPr>
                <w:delText>Aumentar a taxa de conversão de vendas em 5%.</w:delText>
              </w:r>
            </w:del>
          </w:p>
          <w:p w14:paraId="54BBF0F5" w14:textId="77777777" w:rsidR="009E619F" w:rsidRPr="009E619F" w:rsidDel="009E619F" w:rsidRDefault="00A750D0" w:rsidP="009E619F">
            <w:pPr>
              <w:spacing w:line="360" w:lineRule="auto"/>
              <w:rPr>
                <w:del w:id="183" w:author="Aparecida Ferreira" w:date="2024-03-15T08:56:00Z"/>
                <w:rFonts w:ascii="Arial" w:hAnsi="Arial" w:cs="Arial"/>
                <w:rPrChange w:id="184" w:author="Aparecida Ferreira" w:date="2024-03-15T08:56:00Z">
                  <w:rPr>
                    <w:del w:id="185" w:author="Aparecida Ferreira" w:date="2024-03-15T08:56:00Z"/>
                  </w:rPr>
                </w:rPrChange>
              </w:rPr>
              <w:pPrChange w:id="186" w:author="Aparecida Ferreira" w:date="2024-03-15T08:58:00Z">
                <w:pPr>
                  <w:spacing w:after="0" w:line="240" w:lineRule="auto"/>
                </w:pPr>
              </w:pPrChange>
            </w:pPr>
            <w:del w:id="187" w:author="Aparecida Ferreira" w:date="2024-03-15T08:56:00Z">
              <w:r w:rsidRPr="009E619F" w:rsidDel="009E619F">
                <w:rPr>
                  <w:rFonts w:ascii="Arial" w:hAnsi="Arial" w:cs="Arial"/>
                  <w:rPrChange w:id="188" w:author="Aparecida Ferreira" w:date="2024-03-15T08:56:00Z">
                    <w:rPr/>
                  </w:rPrChange>
                </w:rPr>
                <w:delText>Obter uma avaliação de satisfação do cliente de 4,5 estrelas.</w:delText>
              </w:r>
            </w:del>
          </w:p>
          <w:p w14:paraId="4917D646" w14:textId="77777777" w:rsidR="0071227F" w:rsidRPr="009E619F" w:rsidDel="009E619F" w:rsidRDefault="00A750D0" w:rsidP="009E619F">
            <w:pPr>
              <w:spacing w:line="360" w:lineRule="auto"/>
              <w:rPr>
                <w:del w:id="189" w:author="Aparecida Ferreira" w:date="2024-03-15T08:56:00Z"/>
                <w:rFonts w:ascii="Arial" w:hAnsi="Arial" w:cs="Arial"/>
                <w:rPrChange w:id="190" w:author="Aparecida Ferreira" w:date="2024-03-15T08:56:00Z">
                  <w:rPr>
                    <w:del w:id="191" w:author="Aparecida Ferreira" w:date="2024-03-15T08:56:00Z"/>
                  </w:rPr>
                </w:rPrChange>
              </w:rPr>
              <w:pPrChange w:id="192" w:author="Aparecida Ferreira" w:date="2024-03-15T08:58:00Z">
                <w:pPr>
                  <w:spacing w:after="0" w:line="240" w:lineRule="auto"/>
                </w:pPr>
              </w:pPrChange>
            </w:pPr>
            <w:del w:id="193" w:author="Aparecida Ferreira" w:date="2024-03-15T08:56:00Z">
              <w:r w:rsidRPr="009E619F" w:rsidDel="009E619F">
                <w:rPr>
                  <w:rFonts w:ascii="Arial" w:hAnsi="Arial" w:cs="Arial"/>
                  <w:rPrChange w:id="194" w:author="Aparecida Ferreira" w:date="2024-03-15T08:56:00Z">
                    <w:rPr/>
                  </w:rPrChange>
                </w:rPr>
                <w:delText>3. Otimizar processos e reduzir custos:</w:delText>
              </w:r>
            </w:del>
          </w:p>
          <w:p w14:paraId="32840B28" w14:textId="77777777" w:rsidR="0071227F" w:rsidRPr="009E619F" w:rsidDel="009E619F" w:rsidRDefault="0071227F" w:rsidP="009E619F">
            <w:pPr>
              <w:spacing w:line="360" w:lineRule="auto"/>
              <w:rPr>
                <w:del w:id="195" w:author="Aparecida Ferreira" w:date="2024-03-15T08:55:00Z"/>
                <w:rFonts w:ascii="Arial" w:hAnsi="Arial" w:cs="Arial"/>
                <w:rPrChange w:id="196" w:author="Aparecida Ferreira" w:date="2024-03-15T08:56:00Z">
                  <w:rPr>
                    <w:del w:id="197" w:author="Aparecida Ferreira" w:date="2024-03-15T08:55:00Z"/>
                  </w:rPr>
                </w:rPrChange>
              </w:rPr>
              <w:pPrChange w:id="198" w:author="Aparecida Ferreira" w:date="2024-03-15T08:58:00Z">
                <w:pPr>
                  <w:spacing w:after="0" w:line="240" w:lineRule="auto"/>
                </w:pPr>
              </w:pPrChange>
            </w:pPr>
          </w:p>
          <w:p w14:paraId="0EACBB33" w14:textId="77777777" w:rsidR="0071227F" w:rsidRPr="009E619F" w:rsidDel="009E619F" w:rsidRDefault="00A750D0" w:rsidP="009E619F">
            <w:pPr>
              <w:spacing w:line="360" w:lineRule="auto"/>
              <w:rPr>
                <w:del w:id="199" w:author="Aparecida Ferreira" w:date="2024-03-15T08:56:00Z"/>
                <w:rFonts w:ascii="Arial" w:hAnsi="Arial" w:cs="Arial"/>
                <w:rPrChange w:id="200" w:author="Aparecida Ferreira" w:date="2024-03-15T08:56:00Z">
                  <w:rPr>
                    <w:del w:id="201" w:author="Aparecida Ferreira" w:date="2024-03-15T08:56:00Z"/>
                  </w:rPr>
                </w:rPrChange>
              </w:rPr>
              <w:pPrChange w:id="202" w:author="Aparecida Ferreira" w:date="2024-03-15T08:58:00Z">
                <w:pPr>
                  <w:spacing w:after="0" w:line="240" w:lineRule="auto"/>
                </w:pPr>
              </w:pPrChange>
            </w:pPr>
            <w:del w:id="203" w:author="Aparecida Ferreira" w:date="2024-03-15T08:56:00Z">
              <w:r w:rsidRPr="009E619F" w:rsidDel="009E619F">
                <w:rPr>
                  <w:rFonts w:ascii="Arial" w:hAnsi="Arial" w:cs="Arial"/>
                  <w:rPrChange w:id="204" w:author="Aparecida Ferreira" w:date="2024-03-15T08:56:00Z">
                    <w:rPr/>
                  </w:rPrChange>
                </w:rPr>
                <w:delText>Reduzir o custo de processamento de pedidos em 10%.</w:delText>
              </w:r>
            </w:del>
          </w:p>
          <w:p w14:paraId="139659D0" w14:textId="77777777" w:rsidR="0071227F" w:rsidRPr="009E619F" w:rsidDel="009E619F" w:rsidRDefault="00A750D0" w:rsidP="009E619F">
            <w:pPr>
              <w:spacing w:line="360" w:lineRule="auto"/>
              <w:rPr>
                <w:del w:id="205" w:author="Aparecida Ferreira" w:date="2024-03-15T08:56:00Z"/>
                <w:rFonts w:ascii="Arial" w:hAnsi="Arial" w:cs="Arial"/>
                <w:rPrChange w:id="206" w:author="Aparecida Ferreira" w:date="2024-03-15T08:56:00Z">
                  <w:rPr>
                    <w:del w:id="207" w:author="Aparecida Ferreira" w:date="2024-03-15T08:56:00Z"/>
                  </w:rPr>
                </w:rPrChange>
              </w:rPr>
              <w:pPrChange w:id="208" w:author="Aparecida Ferreira" w:date="2024-03-15T08:58:00Z">
                <w:pPr>
                  <w:spacing w:after="0" w:line="240" w:lineRule="auto"/>
                </w:pPr>
              </w:pPrChange>
            </w:pPr>
            <w:del w:id="209" w:author="Aparecida Ferreira" w:date="2024-03-15T08:56:00Z">
              <w:r w:rsidRPr="009E619F" w:rsidDel="009E619F">
                <w:rPr>
                  <w:rFonts w:ascii="Arial" w:hAnsi="Arial" w:cs="Arial"/>
                  <w:rPrChange w:id="210" w:author="Aparecida Ferreira" w:date="2024-03-15T08:56:00Z">
                    <w:rPr/>
                  </w:rPrChange>
                </w:rPr>
                <w:delText>Diminuir o tempo de entrega em 2 dias.</w:delText>
              </w:r>
            </w:del>
          </w:p>
          <w:p w14:paraId="0A004294" w14:textId="77777777" w:rsidR="0071227F" w:rsidRPr="009E619F" w:rsidDel="009E619F" w:rsidRDefault="00A750D0" w:rsidP="009E619F">
            <w:pPr>
              <w:spacing w:line="360" w:lineRule="auto"/>
              <w:rPr>
                <w:del w:id="211" w:author="Aparecida Ferreira" w:date="2024-03-15T08:56:00Z"/>
                <w:rFonts w:ascii="Arial" w:hAnsi="Arial" w:cs="Arial"/>
                <w:rPrChange w:id="212" w:author="Aparecida Ferreira" w:date="2024-03-15T08:56:00Z">
                  <w:rPr>
                    <w:del w:id="213" w:author="Aparecida Ferreira" w:date="2024-03-15T08:56:00Z"/>
                  </w:rPr>
                </w:rPrChange>
              </w:rPr>
              <w:pPrChange w:id="214" w:author="Aparecida Ferreira" w:date="2024-03-15T08:58:00Z">
                <w:pPr>
                  <w:spacing w:after="0" w:line="240" w:lineRule="auto"/>
                </w:pPr>
              </w:pPrChange>
            </w:pPr>
            <w:del w:id="215" w:author="Aparecida Ferreira" w:date="2024-03-15T08:56:00Z">
              <w:r w:rsidRPr="009E619F" w:rsidDel="009E619F">
                <w:rPr>
                  <w:rFonts w:ascii="Arial" w:hAnsi="Arial" w:cs="Arial"/>
                  <w:rPrChange w:id="216" w:author="Aparecida Ferreira" w:date="2024-03-15T08:56:00Z">
                    <w:rPr/>
                  </w:rPrChange>
                </w:rPr>
                <w:delText>Automatizar 3 tarefas manuais no processo de pedidos.</w:delText>
              </w:r>
            </w:del>
          </w:p>
          <w:p w14:paraId="4706DC37" w14:textId="77777777" w:rsidR="0071227F" w:rsidRPr="009E619F" w:rsidDel="009E619F" w:rsidRDefault="00A750D0" w:rsidP="009E619F">
            <w:pPr>
              <w:spacing w:line="360" w:lineRule="auto"/>
              <w:rPr>
                <w:del w:id="217" w:author="Aparecida Ferreira" w:date="2024-03-15T08:56:00Z"/>
                <w:rFonts w:ascii="Arial" w:hAnsi="Arial" w:cs="Arial"/>
                <w:rPrChange w:id="218" w:author="Aparecida Ferreira" w:date="2024-03-15T08:56:00Z">
                  <w:rPr>
                    <w:del w:id="219" w:author="Aparecida Ferreira" w:date="2024-03-15T08:56:00Z"/>
                  </w:rPr>
                </w:rPrChange>
              </w:rPr>
              <w:pPrChange w:id="220" w:author="Aparecida Ferreira" w:date="2024-03-15T08:58:00Z">
                <w:pPr>
                  <w:spacing w:after="0" w:line="240" w:lineRule="auto"/>
                </w:pPr>
              </w:pPrChange>
            </w:pPr>
            <w:del w:id="221" w:author="Aparecida Ferreira" w:date="2024-03-15T08:56:00Z">
              <w:r w:rsidRPr="009E619F" w:rsidDel="009E619F">
                <w:rPr>
                  <w:rFonts w:ascii="Arial" w:hAnsi="Arial" w:cs="Arial"/>
                  <w:rPrChange w:id="222" w:author="Aparecida Ferreira" w:date="2024-03-15T08:56:00Z">
                    <w:rPr/>
                  </w:rPrChange>
                </w:rPr>
                <w:delText>4. Aumentar a competitividade e fortalecer a marca:</w:delText>
              </w:r>
            </w:del>
          </w:p>
          <w:p w14:paraId="6D3B0983" w14:textId="77777777" w:rsidR="0071227F" w:rsidRPr="009E619F" w:rsidDel="009E619F" w:rsidRDefault="0071227F" w:rsidP="009E619F">
            <w:pPr>
              <w:spacing w:line="360" w:lineRule="auto"/>
              <w:rPr>
                <w:del w:id="223" w:author="Aparecida Ferreira" w:date="2024-03-15T08:56:00Z"/>
                <w:rFonts w:ascii="Arial" w:hAnsi="Arial" w:cs="Arial"/>
                <w:rPrChange w:id="224" w:author="Aparecida Ferreira" w:date="2024-03-15T08:56:00Z">
                  <w:rPr>
                    <w:del w:id="225" w:author="Aparecida Ferreira" w:date="2024-03-15T08:56:00Z"/>
                  </w:rPr>
                </w:rPrChange>
              </w:rPr>
              <w:pPrChange w:id="226" w:author="Aparecida Ferreira" w:date="2024-03-15T08:58:00Z">
                <w:pPr>
                  <w:spacing w:after="0" w:line="240" w:lineRule="auto"/>
                </w:pPr>
              </w:pPrChange>
            </w:pPr>
          </w:p>
          <w:p w14:paraId="0CE8D723" w14:textId="77777777" w:rsidR="0071227F" w:rsidRPr="009E619F" w:rsidDel="009E619F" w:rsidRDefault="00A750D0" w:rsidP="009E619F">
            <w:pPr>
              <w:spacing w:line="360" w:lineRule="auto"/>
              <w:rPr>
                <w:del w:id="227" w:author="Aparecida Ferreira" w:date="2024-03-15T08:56:00Z"/>
                <w:rFonts w:ascii="Arial" w:hAnsi="Arial" w:cs="Arial"/>
                <w:rPrChange w:id="228" w:author="Aparecida Ferreira" w:date="2024-03-15T08:56:00Z">
                  <w:rPr>
                    <w:del w:id="229" w:author="Aparecida Ferreira" w:date="2024-03-15T08:56:00Z"/>
                  </w:rPr>
                </w:rPrChange>
              </w:rPr>
              <w:pPrChange w:id="230" w:author="Aparecida Ferreira" w:date="2024-03-15T08:58:00Z">
                <w:pPr>
                  <w:spacing w:after="0" w:line="240" w:lineRule="auto"/>
                </w:pPr>
              </w:pPrChange>
            </w:pPr>
            <w:del w:id="231" w:author="Aparecida Ferreira" w:date="2024-03-15T08:56:00Z">
              <w:r w:rsidRPr="009E619F" w:rsidDel="009E619F">
                <w:rPr>
                  <w:rFonts w:ascii="Arial" w:hAnsi="Arial" w:cs="Arial"/>
                  <w:rPrChange w:id="232" w:author="Aparecida Ferreira" w:date="2024-03-15T08:56:00Z">
                    <w:rPr/>
                  </w:rPrChange>
                </w:rPr>
                <w:delText>Aumentar a partic</w:delText>
              </w:r>
              <w:r w:rsidRPr="009E619F" w:rsidDel="009E619F">
                <w:rPr>
                  <w:rFonts w:ascii="Arial" w:hAnsi="Arial" w:cs="Arial"/>
                  <w:rPrChange w:id="233" w:author="Aparecida Ferreira" w:date="2024-03-15T08:56:00Z">
                    <w:rPr/>
                  </w:rPrChange>
                </w:rPr>
                <w:delText>ipação de mercado em 3% em 3 anos.</w:delText>
              </w:r>
            </w:del>
          </w:p>
          <w:p w14:paraId="5B920698" w14:textId="77777777" w:rsidR="0071227F" w:rsidRPr="009E619F" w:rsidDel="009E619F" w:rsidRDefault="00A750D0" w:rsidP="009E619F">
            <w:pPr>
              <w:spacing w:line="360" w:lineRule="auto"/>
              <w:rPr>
                <w:del w:id="234" w:author="Aparecida Ferreira" w:date="2024-03-15T08:56:00Z"/>
                <w:rFonts w:ascii="Arial" w:hAnsi="Arial" w:cs="Arial"/>
                <w:rPrChange w:id="235" w:author="Aparecida Ferreira" w:date="2024-03-15T08:56:00Z">
                  <w:rPr>
                    <w:del w:id="236" w:author="Aparecida Ferreira" w:date="2024-03-15T08:56:00Z"/>
                  </w:rPr>
                </w:rPrChange>
              </w:rPr>
              <w:pPrChange w:id="237" w:author="Aparecida Ferreira" w:date="2024-03-15T08:58:00Z">
                <w:pPr>
                  <w:spacing w:after="0" w:line="240" w:lineRule="auto"/>
                </w:pPr>
              </w:pPrChange>
            </w:pPr>
            <w:del w:id="238" w:author="Aparecida Ferreira" w:date="2024-03-15T08:56:00Z">
              <w:r w:rsidRPr="009E619F" w:rsidDel="009E619F">
                <w:rPr>
                  <w:rFonts w:ascii="Arial" w:hAnsi="Arial" w:cs="Arial"/>
                  <w:rPrChange w:id="239" w:author="Aparecida Ferreira" w:date="2024-03-15T08:56:00Z">
                    <w:rPr/>
                  </w:rPrChange>
                </w:rPr>
                <w:delText>Posicionar o Mercado La Resistência como referência em vendas online de comidas.</w:delText>
              </w:r>
            </w:del>
          </w:p>
          <w:p w14:paraId="0C13EDDB" w14:textId="77777777" w:rsidR="0071227F" w:rsidRPr="009E619F" w:rsidDel="009E619F" w:rsidRDefault="00A750D0" w:rsidP="009E619F">
            <w:pPr>
              <w:spacing w:line="360" w:lineRule="auto"/>
              <w:rPr>
                <w:del w:id="240" w:author="Aparecida Ferreira" w:date="2024-03-15T08:56:00Z"/>
                <w:rFonts w:ascii="Arial" w:hAnsi="Arial" w:cs="Arial"/>
                <w:rPrChange w:id="241" w:author="Aparecida Ferreira" w:date="2024-03-15T08:56:00Z">
                  <w:rPr>
                    <w:del w:id="242" w:author="Aparecida Ferreira" w:date="2024-03-15T08:56:00Z"/>
                  </w:rPr>
                </w:rPrChange>
              </w:rPr>
              <w:pPrChange w:id="243" w:author="Aparecida Ferreira" w:date="2024-03-15T08:58:00Z">
                <w:pPr>
                  <w:spacing w:after="0" w:line="240" w:lineRule="auto"/>
                </w:pPr>
              </w:pPrChange>
            </w:pPr>
            <w:del w:id="244" w:author="Aparecida Ferreira" w:date="2024-03-15T08:56:00Z">
              <w:r w:rsidRPr="009E619F" w:rsidDel="009E619F">
                <w:rPr>
                  <w:rFonts w:ascii="Arial" w:hAnsi="Arial" w:cs="Arial"/>
                  <w:rPrChange w:id="245" w:author="Aparecida Ferreira" w:date="2024-03-15T08:56:00Z">
                    <w:rPr/>
                  </w:rPrChange>
                </w:rPr>
                <w:delText>Fortalecer a imagem da marca como inovadora e eficiente.</w:delText>
              </w:r>
            </w:del>
          </w:p>
          <w:p w14:paraId="7398AEF7" w14:textId="77777777" w:rsidR="0071227F" w:rsidRPr="009E619F" w:rsidDel="009E619F" w:rsidRDefault="00A750D0" w:rsidP="009E619F">
            <w:pPr>
              <w:spacing w:line="360" w:lineRule="auto"/>
              <w:rPr>
                <w:del w:id="246" w:author="Aparecida Ferreira" w:date="2024-03-15T08:56:00Z"/>
                <w:rFonts w:ascii="Arial" w:hAnsi="Arial" w:cs="Arial"/>
                <w:rPrChange w:id="247" w:author="Aparecida Ferreira" w:date="2024-03-15T08:56:00Z">
                  <w:rPr>
                    <w:del w:id="248" w:author="Aparecida Ferreira" w:date="2024-03-15T08:56:00Z"/>
                  </w:rPr>
                </w:rPrChange>
              </w:rPr>
              <w:pPrChange w:id="249" w:author="Aparecida Ferreira" w:date="2024-03-15T08:58:00Z">
                <w:pPr>
                  <w:spacing w:after="0" w:line="240" w:lineRule="auto"/>
                </w:pPr>
              </w:pPrChange>
            </w:pPr>
            <w:del w:id="250" w:author="Aparecida Ferreira" w:date="2024-03-15T08:56:00Z">
              <w:r w:rsidRPr="009E619F" w:rsidDel="009E619F">
                <w:rPr>
                  <w:rFonts w:ascii="Arial" w:hAnsi="Arial" w:cs="Arial"/>
                  <w:rPrChange w:id="251" w:author="Aparecida Ferreira" w:date="2024-03-15T08:56:00Z">
                    <w:rPr/>
                  </w:rPrChange>
                </w:rPr>
                <w:delText>5. Coletar e analisar dados para tomar decisões estratégicas:</w:delText>
              </w:r>
            </w:del>
          </w:p>
          <w:p w14:paraId="437D33B7" w14:textId="77777777" w:rsidR="0071227F" w:rsidRPr="009E619F" w:rsidDel="009E619F" w:rsidRDefault="0071227F" w:rsidP="009E619F">
            <w:pPr>
              <w:spacing w:line="360" w:lineRule="auto"/>
              <w:rPr>
                <w:del w:id="252" w:author="Aparecida Ferreira" w:date="2024-03-15T08:56:00Z"/>
                <w:rFonts w:ascii="Arial" w:hAnsi="Arial" w:cs="Arial"/>
                <w:rPrChange w:id="253" w:author="Aparecida Ferreira" w:date="2024-03-15T08:56:00Z">
                  <w:rPr>
                    <w:del w:id="254" w:author="Aparecida Ferreira" w:date="2024-03-15T08:56:00Z"/>
                  </w:rPr>
                </w:rPrChange>
              </w:rPr>
              <w:pPrChange w:id="255" w:author="Aparecida Ferreira" w:date="2024-03-15T08:58:00Z">
                <w:pPr>
                  <w:spacing w:after="0" w:line="240" w:lineRule="auto"/>
                </w:pPr>
              </w:pPrChange>
            </w:pPr>
          </w:p>
          <w:p w14:paraId="3535C23B" w14:textId="77777777" w:rsidR="0071227F" w:rsidRPr="009E619F" w:rsidDel="009E619F" w:rsidRDefault="00A750D0" w:rsidP="009E619F">
            <w:pPr>
              <w:spacing w:line="360" w:lineRule="auto"/>
              <w:rPr>
                <w:del w:id="256" w:author="Aparecida Ferreira" w:date="2024-03-15T08:56:00Z"/>
                <w:rFonts w:ascii="Arial" w:hAnsi="Arial" w:cs="Arial"/>
                <w:rPrChange w:id="257" w:author="Aparecida Ferreira" w:date="2024-03-15T08:56:00Z">
                  <w:rPr>
                    <w:del w:id="258" w:author="Aparecida Ferreira" w:date="2024-03-15T08:56:00Z"/>
                  </w:rPr>
                </w:rPrChange>
              </w:rPr>
              <w:pPrChange w:id="259" w:author="Aparecida Ferreira" w:date="2024-03-15T08:58:00Z">
                <w:pPr>
                  <w:spacing w:after="0" w:line="240" w:lineRule="auto"/>
                </w:pPr>
              </w:pPrChange>
            </w:pPr>
            <w:del w:id="260" w:author="Aparecida Ferreira" w:date="2024-03-15T08:56:00Z">
              <w:r w:rsidRPr="009E619F" w:rsidDel="009E619F">
                <w:rPr>
                  <w:rFonts w:ascii="Arial" w:hAnsi="Arial" w:cs="Arial"/>
                  <w:rPrChange w:id="261" w:author="Aparecida Ferreira" w:date="2024-03-15T08:56:00Z">
                    <w:rPr/>
                  </w:rPrChange>
                </w:rPr>
                <w:delText xml:space="preserve">Coletar dados sobre </w:delText>
              </w:r>
              <w:r w:rsidRPr="009E619F" w:rsidDel="009E619F">
                <w:rPr>
                  <w:rFonts w:ascii="Arial" w:hAnsi="Arial" w:cs="Arial"/>
                  <w:rPrChange w:id="262" w:author="Aparecida Ferreira" w:date="2024-03-15T08:56:00Z">
                    <w:rPr/>
                  </w:rPrChange>
                </w:rPr>
                <w:delText>o comportamento dos clientes online.</w:delText>
              </w:r>
            </w:del>
          </w:p>
          <w:p w14:paraId="6A692799" w14:textId="77777777" w:rsidR="0071227F" w:rsidRPr="009E619F" w:rsidDel="009E619F" w:rsidRDefault="00A750D0" w:rsidP="009E619F">
            <w:pPr>
              <w:spacing w:line="360" w:lineRule="auto"/>
              <w:rPr>
                <w:del w:id="263" w:author="Aparecida Ferreira" w:date="2024-03-15T08:56:00Z"/>
                <w:rFonts w:ascii="Arial" w:hAnsi="Arial" w:cs="Arial"/>
                <w:rPrChange w:id="264" w:author="Aparecida Ferreira" w:date="2024-03-15T08:56:00Z">
                  <w:rPr>
                    <w:del w:id="265" w:author="Aparecida Ferreira" w:date="2024-03-15T08:56:00Z"/>
                  </w:rPr>
                </w:rPrChange>
              </w:rPr>
              <w:pPrChange w:id="266" w:author="Aparecida Ferreira" w:date="2024-03-15T08:58:00Z">
                <w:pPr>
                  <w:spacing w:after="0" w:line="240" w:lineRule="auto"/>
                </w:pPr>
              </w:pPrChange>
            </w:pPr>
            <w:del w:id="267" w:author="Aparecida Ferreira" w:date="2024-03-15T08:56:00Z">
              <w:r w:rsidRPr="009E619F" w:rsidDel="009E619F">
                <w:rPr>
                  <w:rFonts w:ascii="Arial" w:hAnsi="Arial" w:cs="Arial"/>
                  <w:rPrChange w:id="268" w:author="Aparecida Ferreira" w:date="2024-03-15T08:56:00Z">
                    <w:rPr/>
                  </w:rPrChange>
                </w:rPr>
                <w:delText>Analisar os dados para identificar oportunidades de melhoria.</w:delText>
              </w:r>
            </w:del>
          </w:p>
          <w:p w14:paraId="5F211470" w14:textId="77777777" w:rsidR="0071227F" w:rsidRDefault="00A750D0" w:rsidP="009E619F">
            <w:pPr>
              <w:spacing w:line="360" w:lineRule="auto"/>
              <w:pPrChange w:id="269" w:author="Aparecida Ferreira" w:date="2024-03-15T08:58:00Z">
                <w:pPr>
                  <w:spacing w:after="0" w:line="240" w:lineRule="auto"/>
                </w:pPr>
              </w:pPrChange>
            </w:pPr>
            <w:del w:id="270" w:author="Aparecida Ferreira" w:date="2024-03-15T08:56:00Z">
              <w:r w:rsidRPr="009E619F" w:rsidDel="009E619F">
                <w:rPr>
                  <w:rFonts w:ascii="Arial" w:hAnsi="Arial" w:cs="Arial"/>
                  <w:rPrChange w:id="271" w:author="Aparecida Ferreira" w:date="2024-03-15T08:56:00Z">
                    <w:rPr/>
                  </w:rPrChange>
                </w:rPr>
                <w:delText>Utilizar os dados para tom</w:delText>
              </w:r>
              <w:r w:rsidRPr="009E619F" w:rsidDel="009E619F">
                <w:rPr>
                  <w:rFonts w:ascii="Arial" w:hAnsi="Arial" w:cs="Arial"/>
                  <w:rPrChange w:id="272" w:author="Aparecida Ferreira" w:date="2024-03-15T08:56:00Z">
                    <w:rPr/>
                  </w:rPrChange>
                </w:rPr>
                <w:delText>ar decisões estratégicas sobre marketing, vendas e produtos.</w:delText>
              </w:r>
            </w:del>
          </w:p>
        </w:tc>
      </w:tr>
    </w:tbl>
    <w:p w14:paraId="65206A08" w14:textId="77777777" w:rsidR="0071227F" w:rsidRDefault="0071227F">
      <w:pPr>
        <w:rPr>
          <w:rFonts w:ascii="Arial" w:eastAsia="Arial" w:hAnsi="Arial" w:cs="Arial"/>
        </w:rPr>
      </w:pPr>
    </w:p>
    <w:p w14:paraId="279093C4" w14:textId="77777777" w:rsidR="0071227F" w:rsidRDefault="00A750D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0819E64" w14:textId="77777777" w:rsidR="0071227F" w:rsidRDefault="00A750D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01B1561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5A84" w14:textId="77777777" w:rsidR="0071227F" w:rsidRDefault="00A750D0" w:rsidP="009E619F">
            <w:pPr>
              <w:spacing w:line="360" w:lineRule="auto"/>
              <w:jc w:val="both"/>
              <w:pPrChange w:id="273" w:author="Aparecida Ferreira" w:date="2024-03-15T08:59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De acordo com Luiz Carlos (2006), o referencial teórico será o responsável por fazer a ligação dos estudos, pesquisas e documentos profundos em ligação direta com a temática do projeto. A busca de diversas fontes transcritas para a visão e explicação diret</w:t>
            </w:r>
            <w:r>
              <w:rPr>
                <w:rFonts w:ascii="Arial" w:eastAsia="Arial" w:hAnsi="Arial" w:cs="Arial"/>
              </w:rPr>
              <w:t xml:space="preserve">a do autor, </w:t>
            </w:r>
            <w:r>
              <w:rPr>
                <w:rFonts w:ascii="Arial" w:eastAsia="Arial" w:hAnsi="Arial" w:cs="Arial"/>
              </w:rPr>
              <w:lastRenderedPageBreak/>
              <w:t>construindo a base teórica e a ligação da temática com o objetivo específico, abrindo portas para novos saberes.</w:t>
            </w:r>
          </w:p>
          <w:p w14:paraId="03EB3AEC" w14:textId="77777777" w:rsidR="0071227F" w:rsidDel="009E619F" w:rsidRDefault="0071227F" w:rsidP="000B5466">
            <w:pPr>
              <w:spacing w:line="360" w:lineRule="auto"/>
              <w:jc w:val="both"/>
              <w:rPr>
                <w:del w:id="274" w:author="Aparecida Ferreira" w:date="2024-03-15T08:59:00Z"/>
              </w:rPr>
              <w:pPrChange w:id="275" w:author="Aparecida Ferreira" w:date="2024-03-15T09:00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72400F5A" w14:textId="77777777" w:rsidR="0071227F" w:rsidRDefault="00A750D0" w:rsidP="000B5466">
            <w:pPr>
              <w:spacing w:line="360" w:lineRule="auto"/>
              <w:jc w:val="both"/>
              <w:pPrChange w:id="276" w:author="Aparecida Ferreira" w:date="2024-03-15T09:00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Neste projeto, o referencial metodológico baseará na construção de um e-commerce para o mercado La Resistencia, e teremos como seu</w:t>
            </w:r>
            <w:r>
              <w:rPr>
                <w:rFonts w:ascii="Arial" w:eastAsia="Arial" w:hAnsi="Arial" w:cs="Arial"/>
              </w:rPr>
              <w:t>s principais componentes:</w:t>
            </w:r>
          </w:p>
          <w:p w14:paraId="1E99E290" w14:textId="77777777" w:rsidR="0071227F" w:rsidDel="009E619F" w:rsidRDefault="0071227F" w:rsidP="000B5466">
            <w:pPr>
              <w:spacing w:line="360" w:lineRule="auto"/>
              <w:jc w:val="both"/>
              <w:rPr>
                <w:del w:id="277" w:author="Aparecida Ferreira" w:date="2024-03-15T08:59:00Z"/>
              </w:rPr>
              <w:pPrChange w:id="278" w:author="Aparecida Ferreira" w:date="2024-03-15T09:00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10957353" w14:textId="77777777" w:rsidR="0071227F" w:rsidRDefault="00A750D0" w:rsidP="000B5466">
            <w:pPr>
              <w:spacing w:line="360" w:lineRule="auto"/>
              <w:jc w:val="both"/>
              <w:pPrChange w:id="279" w:author="Aparecida Ferreira" w:date="2024-03-15T09:00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Pesquisa Bibliográfica: Análise aprofundada de estudos de caso sobre e-</w:t>
            </w:r>
            <w:proofErr w:type="spellStart"/>
            <w:r>
              <w:rPr>
                <w:rFonts w:ascii="Arial" w:eastAsia="Arial" w:hAnsi="Arial" w:cs="Arial"/>
              </w:rPr>
              <w:t>commerces</w:t>
            </w:r>
            <w:proofErr w:type="spellEnd"/>
            <w:r>
              <w:rPr>
                <w:rFonts w:ascii="Arial" w:eastAsia="Arial" w:hAnsi="Arial" w:cs="Arial"/>
              </w:rPr>
              <w:t xml:space="preserve"> bem-sucedidos no mercado de alimentos e mercearia, tendências e comportamento do consumidor nesse setor, bem como revisão de literatura sobre design</w:t>
            </w:r>
            <w:r>
              <w:rPr>
                <w:rFonts w:ascii="Arial" w:eastAsia="Arial" w:hAnsi="Arial" w:cs="Arial"/>
              </w:rPr>
              <w:t xml:space="preserve"> de experiência do usuário (UX) e melhores práticas em plataformas de e-commerce.</w:t>
            </w:r>
          </w:p>
          <w:p w14:paraId="5075F5CB" w14:textId="77777777" w:rsidR="0071227F" w:rsidDel="009E619F" w:rsidRDefault="0071227F" w:rsidP="000B5466">
            <w:pPr>
              <w:spacing w:line="360" w:lineRule="auto"/>
              <w:jc w:val="both"/>
              <w:rPr>
                <w:del w:id="280" w:author="Aparecida Ferreira" w:date="2024-03-15T08:59:00Z"/>
              </w:rPr>
              <w:pPrChange w:id="281" w:author="Aparecida Ferreira" w:date="2024-03-15T09:00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586340E4" w14:textId="77777777" w:rsidR="0071227F" w:rsidRDefault="00A750D0" w:rsidP="000B5466">
            <w:pPr>
              <w:spacing w:line="360" w:lineRule="auto"/>
              <w:jc w:val="both"/>
              <w:pPrChange w:id="282" w:author="Aparecida Ferreira" w:date="2024-03-15T09:00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 xml:space="preserve">Pesquisa de Campo: Realização de pesquisas de mercado com o público-alvo potencial do La Resistencia para compreender necessidades, preferências e hábitos de compra online. </w:t>
            </w:r>
            <w:r>
              <w:rPr>
                <w:rFonts w:ascii="Arial" w:eastAsia="Arial" w:hAnsi="Arial" w:cs="Arial"/>
              </w:rPr>
              <w:t>Além disso, será conduzido um benchmarking dos concorrentes e análise detalhada de suas plataformas de e-commerce.</w:t>
            </w:r>
          </w:p>
          <w:p w14:paraId="72BD43FD" w14:textId="77777777" w:rsidR="0071227F" w:rsidDel="000B5466" w:rsidRDefault="0071227F" w:rsidP="000B5466">
            <w:pPr>
              <w:spacing w:line="360" w:lineRule="auto"/>
              <w:jc w:val="both"/>
              <w:rPr>
                <w:del w:id="283" w:author="Aparecida Ferreira" w:date="2024-03-15T09:00:00Z"/>
              </w:rPr>
              <w:pPrChange w:id="284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61E646F5" w14:textId="77777777" w:rsidR="0071227F" w:rsidRDefault="00A750D0" w:rsidP="000B5466">
            <w:pPr>
              <w:spacing w:line="360" w:lineRule="auto"/>
              <w:jc w:val="both"/>
              <w:pPrChange w:id="285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Entrevistas: Serão realizadas entrevistas com os proprietários/gestores do La Resistencia para entender desafios, oportunidades e expectativ</w:t>
            </w:r>
            <w:r>
              <w:rPr>
                <w:rFonts w:ascii="Arial" w:eastAsia="Arial" w:hAnsi="Arial" w:cs="Arial"/>
              </w:rPr>
              <w:t>as em relação ao desenvolvimento do e-commerce. Também serão entrevistados especialistas em e-commerce de alimentos e profissionais de TI para obter insights valiosos sobre o desenvolvimento da plataforma.</w:t>
            </w:r>
          </w:p>
          <w:p w14:paraId="5A3CFD31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286" w:author="Aparecida Ferreira" w:date="2024-03-15T09:00:00Z"/>
              </w:rPr>
              <w:pPrChange w:id="287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70CA38FC" w14:textId="77777777" w:rsidR="0071227F" w:rsidRDefault="00A750D0" w:rsidP="000B5466">
            <w:pPr>
              <w:spacing w:line="360" w:lineRule="auto"/>
              <w:jc w:val="both"/>
              <w:pPrChange w:id="288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Levantamento de Necessidades: Será feita uma anál</w:t>
            </w:r>
            <w:r>
              <w:rPr>
                <w:rFonts w:ascii="Arial" w:eastAsia="Arial" w:hAnsi="Arial" w:cs="Arial"/>
              </w:rPr>
              <w:t>ise minuciosa dos requisitos funcionais e não funcionais do e-commerce do La Resistencia, definindo a arquitetura do sistema, incluindo catálogo de produtos, carrinho de compras, integração de pagamentos, rastreamento de pedidos, entre outros aspectos. Tam</w:t>
            </w:r>
            <w:r>
              <w:rPr>
                <w:rFonts w:ascii="Arial" w:eastAsia="Arial" w:hAnsi="Arial" w:cs="Arial"/>
              </w:rPr>
              <w:t>bém será identificado o conjunto de tecnologias e ferramentas necessárias para o desenvolvimento da plataforma, bem como o planejamento da estratégia de marketing digital.</w:t>
            </w:r>
          </w:p>
          <w:p w14:paraId="18F902E0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289" w:author="Aparecida Ferreira" w:date="2024-03-15T09:01:00Z"/>
              </w:rPr>
              <w:pPrChange w:id="290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23F0116F" w14:textId="77777777" w:rsidR="0071227F" w:rsidDel="000B5466" w:rsidRDefault="00A750D0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291" w:author="Aparecida Ferreira" w:date="2024-03-15T09:01:00Z"/>
              </w:rPr>
              <w:pPrChange w:id="292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del w:id="293" w:author="Aparecida Ferreira" w:date="2024-03-15T09:01:00Z">
              <w:r w:rsidDel="000B5466">
                <w:rPr>
                  <w:rFonts w:ascii="Arial" w:eastAsia="Arial" w:hAnsi="Arial" w:cs="Arial"/>
                </w:rPr>
                <w:delText>REFERENCIAL TEÓRICO</w:delText>
              </w:r>
            </w:del>
          </w:p>
          <w:p w14:paraId="4BD9A2CB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294" w:author="Aparecida Ferreira" w:date="2024-03-15T09:01:00Z"/>
              </w:rPr>
              <w:pPrChange w:id="295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77472CEB" w14:textId="77777777" w:rsidR="0071227F" w:rsidDel="000B5466" w:rsidRDefault="00A750D0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296" w:author="Aparecida Ferreira" w:date="2024-03-15T09:01:00Z"/>
              </w:rPr>
              <w:pPrChange w:id="297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del w:id="298" w:author="Aparecida Ferreira" w:date="2024-03-15T09:01:00Z">
              <w:r w:rsidDel="000B5466">
                <w:rPr>
                  <w:rFonts w:ascii="Arial" w:eastAsia="Arial" w:hAnsi="Arial" w:cs="Arial"/>
                </w:rPr>
                <w:delText xml:space="preserve">O referencial teórico abordará conceitos e estudos relevantes </w:delText>
              </w:r>
              <w:r w:rsidDel="000B5466">
                <w:rPr>
                  <w:rFonts w:ascii="Arial" w:eastAsia="Arial" w:hAnsi="Arial" w:cs="Arial"/>
                </w:rPr>
                <w:delText>para o desenvolvimento do e-commerce do La Resistencia, incluindo:</w:delText>
              </w:r>
            </w:del>
          </w:p>
          <w:p w14:paraId="00933826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299" w:author="Aparecida Ferreira" w:date="2024-03-15T09:01:00Z"/>
              </w:rPr>
              <w:pPrChange w:id="300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2ADDB830" w14:textId="77777777" w:rsidR="0071227F" w:rsidDel="000B5466" w:rsidRDefault="00A750D0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01" w:author="Aparecida Ferreira" w:date="2024-03-15T09:01:00Z"/>
              </w:rPr>
              <w:pPrChange w:id="302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del w:id="303" w:author="Aparecida Ferreira" w:date="2024-03-15T09:01:00Z">
              <w:r w:rsidDel="000B5466">
                <w:rPr>
                  <w:rFonts w:ascii="Arial" w:eastAsia="Arial" w:hAnsi="Arial" w:cs="Arial"/>
                </w:rPr>
                <w:delText>HTML (Hypertext Markup Language): Linguagem de marcação utilizada para criar e estruturar páginas na web, desenvolvida por Tim Berners-Lee no início dos anos 1990. Permite a criação de doc</w:delText>
              </w:r>
              <w:r w:rsidDel="000B5466">
                <w:rPr>
                  <w:rFonts w:ascii="Arial" w:eastAsia="Arial" w:hAnsi="Arial" w:cs="Arial"/>
                </w:rPr>
                <w:delText>umentos vinculados por hiperlinks e a inclusão de recursos multimídia como texto, imagens, vídeos e áudio.</w:delText>
              </w:r>
            </w:del>
          </w:p>
          <w:p w14:paraId="16EFCDA0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04" w:author="Aparecida Ferreira" w:date="2024-03-15T09:01:00Z"/>
              </w:rPr>
              <w:pPrChange w:id="305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08B03D58" w14:textId="77777777" w:rsidR="0071227F" w:rsidDel="000B5466" w:rsidRDefault="00A750D0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06" w:author="Aparecida Ferreira" w:date="2024-03-15T09:01:00Z"/>
              </w:rPr>
              <w:pPrChange w:id="307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del w:id="308" w:author="Aparecida Ferreira" w:date="2024-03-15T09:01:00Z">
              <w:r w:rsidDel="000B5466">
                <w:rPr>
                  <w:rFonts w:ascii="Arial" w:eastAsia="Arial" w:hAnsi="Arial" w:cs="Arial"/>
                </w:rPr>
                <w:delText>CSS (Cascading Style Sheets): Linguagem de estilo utilizada para definir a apresentação e o layout de documentos HTML ou XML, separando o conteúdo e</w:delText>
              </w:r>
              <w:r w:rsidDel="000B5466">
                <w:rPr>
                  <w:rFonts w:ascii="Arial" w:eastAsia="Arial" w:hAnsi="Arial" w:cs="Arial"/>
                </w:rPr>
                <w:delText>strutural da sua apresentação visual. Permite alterar o estilo de várias páginas web modificando um arquivo CSS.</w:delText>
              </w:r>
            </w:del>
          </w:p>
          <w:p w14:paraId="6C2E1C5D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09" w:author="Aparecida Ferreira" w:date="2024-03-15T09:01:00Z"/>
              </w:rPr>
              <w:pPrChange w:id="310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4003179B" w14:textId="77777777" w:rsidR="0071227F" w:rsidDel="000B5466" w:rsidRDefault="00A750D0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11" w:author="Aparecida Ferreira" w:date="2024-03-15T09:01:00Z"/>
              </w:rPr>
              <w:pPrChange w:id="312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del w:id="313" w:author="Aparecida Ferreira" w:date="2024-03-15T09:01:00Z">
              <w:r w:rsidDel="000B5466">
                <w:rPr>
                  <w:rFonts w:ascii="Arial" w:eastAsia="Arial" w:hAnsi="Arial" w:cs="Arial"/>
                </w:rPr>
                <w:delText xml:space="preserve">JavaScript: Linguagem de programação interpretada e orientada a objetos, comumente utilizada no desenvolvimento web para criar interatividade </w:delText>
              </w:r>
              <w:r w:rsidDel="000B5466">
                <w:rPr>
                  <w:rFonts w:ascii="Arial" w:eastAsia="Arial" w:hAnsi="Arial" w:cs="Arial"/>
                </w:rPr>
                <w:delText>e dinamismo em páginas da web. Suportada por todos os principais navegadores, é essencial para a criação de aplicações web modernas e interativas.</w:delText>
              </w:r>
            </w:del>
          </w:p>
          <w:p w14:paraId="51AD6242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14" w:author="Aparecida Ferreira" w:date="2024-03-15T09:01:00Z"/>
              </w:rPr>
              <w:pPrChange w:id="315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039F6CB9" w14:textId="77777777" w:rsidR="0071227F" w:rsidDel="000B5466" w:rsidRDefault="00A750D0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16" w:author="Aparecida Ferreira" w:date="2024-03-15T09:01:00Z"/>
              </w:rPr>
              <w:pPrChange w:id="317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del w:id="318" w:author="Aparecida Ferreira" w:date="2024-03-15T09:01:00Z">
              <w:r w:rsidDel="000B5466">
                <w:rPr>
                  <w:rFonts w:ascii="Arial" w:eastAsia="Arial" w:hAnsi="Arial" w:cs="Arial"/>
                </w:rPr>
                <w:delText>Entrevista:</w:delText>
              </w:r>
            </w:del>
          </w:p>
          <w:p w14:paraId="161ABA85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19" w:author="Aparecida Ferreira" w:date="2024-03-15T09:01:00Z"/>
              </w:rPr>
              <w:pPrChange w:id="320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1A723478" w14:textId="77777777" w:rsidR="0071227F" w:rsidRDefault="00A750D0" w:rsidP="000B5466">
            <w:pPr>
              <w:spacing w:line="360" w:lineRule="auto"/>
              <w:jc w:val="both"/>
              <w:pPrChange w:id="321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O principal objetivo da entrevista realizada foi compreender as necessidades, requisitos e expe</w:t>
            </w:r>
            <w:r>
              <w:rPr>
                <w:rFonts w:ascii="Arial" w:eastAsia="Arial" w:hAnsi="Arial" w:cs="Arial"/>
              </w:rPr>
              <w:t>ctativas do cliente, Marcio Pereira Peres, sócio proprietário do La Resistencia, em relação ao desenvolvimento do e-commerce proposto.</w:t>
            </w:r>
          </w:p>
          <w:p w14:paraId="2A53A341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22" w:author="Aparecida Ferreira" w:date="2024-03-15T09:01:00Z"/>
              </w:rPr>
              <w:pPrChange w:id="323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65AACF46" w14:textId="77777777" w:rsidR="0071227F" w:rsidRDefault="00A750D0" w:rsidP="000B5466">
            <w:pPr>
              <w:spacing w:line="360" w:lineRule="auto"/>
              <w:jc w:val="both"/>
              <w:pPrChange w:id="324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Durante a entrevista, Marcio deixou claro que sua principal necessidade é atingir novos clientes por meio das mídias sociais e qualificar leads. Ele também deseja incluir no site a história da empresa, o processo de fabricação, o catálogo de produtos, miss</w:t>
            </w:r>
            <w:r>
              <w:rPr>
                <w:rFonts w:ascii="Arial" w:eastAsia="Arial" w:hAnsi="Arial" w:cs="Arial"/>
              </w:rPr>
              <w:t>ão, visão, contatos e localização, tudo de forma clara e acessível para clientes e fornecedores.</w:t>
            </w:r>
          </w:p>
          <w:p w14:paraId="64DEA863" w14:textId="77777777" w:rsidR="0071227F" w:rsidDel="000B5466" w:rsidRDefault="0071227F" w:rsidP="000B546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del w:id="325" w:author="Aparecida Ferreira" w:date="2024-03-15T09:01:00Z"/>
              </w:rPr>
              <w:pPrChange w:id="326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</w:p>
          <w:p w14:paraId="4CEED6C0" w14:textId="77777777" w:rsidR="0071227F" w:rsidRDefault="00A750D0" w:rsidP="000B5466">
            <w:pPr>
              <w:spacing w:line="360" w:lineRule="auto"/>
              <w:jc w:val="both"/>
              <w:pPrChange w:id="327" w:author="Aparecida Ferreira" w:date="2024-03-15T09:01:00Z">
                <w:pPr>
                  <w:numPr>
                    <w:numId w:val="3"/>
                  </w:numPr>
                  <w:spacing w:line="360" w:lineRule="auto"/>
                  <w:ind w:left="720" w:hanging="360"/>
                </w:pPr>
              </w:pPrChange>
            </w:pPr>
            <w:r>
              <w:rPr>
                <w:rFonts w:ascii="Arial" w:eastAsia="Arial" w:hAnsi="Arial" w:cs="Arial"/>
              </w:rPr>
              <w:t>Quanto às funcionalidades desejadas, Marcio enfatizou a importância de um e-commerce completo, com catálogo de produtos, carrinho de compras, integração de pagamentos e rastreamento de pedidos. Ele não demonstrou preocupações ou dúvidas significativas, con</w:t>
            </w:r>
            <w:r>
              <w:rPr>
                <w:rFonts w:ascii="Arial" w:eastAsia="Arial" w:hAnsi="Arial" w:cs="Arial"/>
              </w:rPr>
              <w:t>fiando que o projeto atenderá às suas expectativas.</w:t>
            </w:r>
          </w:p>
        </w:tc>
      </w:tr>
    </w:tbl>
    <w:p w14:paraId="0B40C877" w14:textId="77777777" w:rsidR="0071227F" w:rsidRDefault="0071227F">
      <w:pPr>
        <w:spacing w:line="360" w:lineRule="auto"/>
        <w:rPr>
          <w:rFonts w:ascii="Arial" w:eastAsia="Arial" w:hAnsi="Arial" w:cs="Arial"/>
        </w:rPr>
      </w:pPr>
    </w:p>
    <w:p w14:paraId="4F57265E" w14:textId="77777777" w:rsidR="0071227F" w:rsidRDefault="00A750D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D67CA44" w14:textId="77777777" w:rsidR="0071227F" w:rsidRDefault="0071227F">
      <w:pPr>
        <w:rPr>
          <w:rFonts w:ascii="Arial" w:eastAsia="Arial" w:hAnsi="Arial" w:cs="Arial"/>
        </w:rPr>
      </w:pPr>
    </w:p>
    <w:p w14:paraId="71C7735C" w14:textId="77777777" w:rsidR="0071227F" w:rsidRDefault="00A750D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1227F" w14:paraId="410CBE3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7667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28" w:author="Aparecida Ferreira" w:date="2024-03-15T09:01:00Z">
                <w:pPr/>
              </w:pPrChange>
            </w:pPr>
            <w:commentRangeStart w:id="329"/>
            <w:r>
              <w:rPr>
                <w:rFonts w:ascii="Arial" w:eastAsia="Arial" w:hAnsi="Arial" w:cs="Arial"/>
              </w:rPr>
              <w:t>ARAÚJO</w:t>
            </w:r>
            <w:commentRangeEnd w:id="329"/>
            <w:r w:rsidR="000B5466">
              <w:rPr>
                <w:rStyle w:val="Refdecomentrio"/>
              </w:rPr>
              <w:commentReference w:id="329"/>
            </w:r>
            <w:r>
              <w:rPr>
                <w:rFonts w:ascii="Arial" w:eastAsia="Arial" w:hAnsi="Arial" w:cs="Arial"/>
              </w:rPr>
              <w:t>, Gabriela Teixeira et al. Análise da percepção dos consumidores sobre os serviços de entrega de alimentos por aplicativos. Revista Tecnologias na Sociedade, v. 1, n. 1, p. 1-15, 2</w:t>
            </w:r>
            <w:r>
              <w:rPr>
                <w:rFonts w:ascii="Arial" w:eastAsia="Arial" w:hAnsi="Arial" w:cs="Arial"/>
              </w:rPr>
              <w:t>021.</w:t>
            </w:r>
          </w:p>
          <w:p w14:paraId="4C480923" w14:textId="77777777" w:rsidR="0071227F" w:rsidRDefault="0071227F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0" w:author="Aparecida Ferreira" w:date="2024-03-15T09:01:00Z">
                <w:pPr/>
              </w:pPrChange>
            </w:pPr>
          </w:p>
          <w:p w14:paraId="029354A4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1" w:author="Aparecida Ferreira" w:date="2024-03-15T09:01:00Z">
                <w:pPr/>
              </w:pPrChange>
            </w:pPr>
            <w:r>
              <w:rPr>
                <w:rFonts w:ascii="Arial" w:eastAsia="Arial" w:hAnsi="Arial" w:cs="Arial"/>
              </w:rPr>
              <w:t>BARRIZZELLI, Nicole et al. O Desafio da Logística para Entregas de Alimentos em E-</w:t>
            </w:r>
            <w:proofErr w:type="spellStart"/>
            <w:r>
              <w:rPr>
                <w:rFonts w:ascii="Arial" w:eastAsia="Arial" w:hAnsi="Arial" w:cs="Arial"/>
              </w:rPr>
              <w:t>commerces</w:t>
            </w:r>
            <w:proofErr w:type="spellEnd"/>
            <w:r>
              <w:rPr>
                <w:rFonts w:ascii="Arial" w:eastAsia="Arial" w:hAnsi="Arial" w:cs="Arial"/>
              </w:rPr>
              <w:t>. Revista Eletrônica de Logística e Transporte, v. 4, n. 2, p. 87-106, 2019.</w:t>
            </w:r>
          </w:p>
          <w:p w14:paraId="6922D1A5" w14:textId="77777777" w:rsidR="0071227F" w:rsidRDefault="0071227F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2" w:author="Aparecida Ferreira" w:date="2024-03-15T09:01:00Z">
                <w:pPr/>
              </w:pPrChange>
            </w:pPr>
          </w:p>
          <w:p w14:paraId="77D19E60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3" w:author="Aparecida Ferreira" w:date="2024-03-15T09:01:00Z">
                <w:pPr/>
              </w:pPrChange>
            </w:pPr>
            <w:r>
              <w:rPr>
                <w:rFonts w:ascii="Arial" w:eastAsia="Arial" w:hAnsi="Arial" w:cs="Arial"/>
              </w:rPr>
              <w:t>FONSECA, João José Saraiva. Metodologia da pesquisa científica. Fortaleza: UEC, 2</w:t>
            </w:r>
            <w:r>
              <w:rPr>
                <w:rFonts w:ascii="Arial" w:eastAsia="Arial" w:hAnsi="Arial" w:cs="Arial"/>
              </w:rPr>
              <w:t>002.</w:t>
            </w:r>
          </w:p>
          <w:p w14:paraId="3FB5CE3F" w14:textId="77777777" w:rsidR="0071227F" w:rsidRDefault="0071227F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4" w:author="Aparecida Ferreira" w:date="2024-03-15T09:01:00Z">
                <w:pPr/>
              </w:pPrChange>
            </w:pPr>
          </w:p>
          <w:p w14:paraId="3CB62D04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5" w:author="Aparecida Ferreira" w:date="2024-03-15T09:01:00Z">
                <w:pPr/>
              </w:pPrChange>
            </w:pPr>
            <w:r>
              <w:rPr>
                <w:rFonts w:ascii="Arial" w:eastAsia="Arial" w:hAnsi="Arial" w:cs="Arial"/>
              </w:rPr>
              <w:t xml:space="preserve">LIMA, </w:t>
            </w:r>
            <w:proofErr w:type="spellStart"/>
            <w:r>
              <w:rPr>
                <w:rFonts w:ascii="Arial" w:eastAsia="Arial" w:hAnsi="Arial" w:cs="Arial"/>
              </w:rPr>
              <w:t>Wedja</w:t>
            </w:r>
            <w:proofErr w:type="spellEnd"/>
            <w:r>
              <w:rPr>
                <w:rFonts w:ascii="Arial" w:eastAsia="Arial" w:hAnsi="Arial" w:cs="Arial"/>
              </w:rPr>
              <w:t xml:space="preserve"> Leandra Silva et al. Fatores que influenciam a intenção de compra de alimentos em canais on-line: uma revisão sistemática da literatura. Revista Brasileira de Marketing, v. 20, n. 3, p. 503-527, 2021.</w:t>
            </w:r>
          </w:p>
          <w:p w14:paraId="33E9BC09" w14:textId="77777777" w:rsidR="0071227F" w:rsidRDefault="0071227F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6" w:author="Aparecida Ferreira" w:date="2024-03-15T09:01:00Z">
                <w:pPr/>
              </w:pPrChange>
            </w:pPr>
          </w:p>
          <w:p w14:paraId="28DF66FC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7" w:author="Aparecida Ferreira" w:date="2024-03-15T09:01:00Z">
                <w:pPr/>
              </w:pPrChange>
            </w:pPr>
            <w:r>
              <w:rPr>
                <w:rFonts w:ascii="Arial" w:eastAsia="Arial" w:hAnsi="Arial" w:cs="Arial"/>
              </w:rPr>
              <w:t>MENDONÇA, Herbert Garcia de. E-comme</w:t>
            </w:r>
            <w:r>
              <w:rPr>
                <w:rFonts w:ascii="Arial" w:eastAsia="Arial" w:hAnsi="Arial" w:cs="Arial"/>
              </w:rPr>
              <w:t>rce. Revista IPTEC, [</w:t>
            </w:r>
            <w:proofErr w:type="spellStart"/>
            <w:r>
              <w:rPr>
                <w:rFonts w:ascii="Arial" w:eastAsia="Arial" w:hAnsi="Arial" w:cs="Arial"/>
              </w:rPr>
              <w:t>S.l</w:t>
            </w:r>
            <w:proofErr w:type="spellEnd"/>
            <w:r>
              <w:rPr>
                <w:rFonts w:ascii="Arial" w:eastAsia="Arial" w:hAnsi="Arial" w:cs="Arial"/>
              </w:rPr>
              <w:t>.], v. 4, n. 2, p. 240-251, dez. 2016.</w:t>
            </w:r>
          </w:p>
          <w:p w14:paraId="1D7E907D" w14:textId="77777777" w:rsidR="0071227F" w:rsidRDefault="0071227F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8" w:author="Aparecida Ferreira" w:date="2024-03-15T09:01:00Z">
                <w:pPr/>
              </w:pPrChange>
            </w:pPr>
          </w:p>
          <w:p w14:paraId="1B79D511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39" w:author="Aparecida Ferreira" w:date="2024-03-15T09:01:00Z">
                <w:pPr/>
              </w:pPrChange>
            </w:pPr>
            <w:r>
              <w:rPr>
                <w:rFonts w:ascii="Arial" w:eastAsia="Arial" w:hAnsi="Arial" w:cs="Arial"/>
              </w:rPr>
              <w:t>RAMOS, IVONE MARCHI LAINETTI. Orientações gerais do TCC. São Paulo (SP): Centro Paula Souza, 2011.</w:t>
            </w:r>
          </w:p>
          <w:p w14:paraId="2BEFB5DC" w14:textId="77777777" w:rsidR="0071227F" w:rsidRDefault="0071227F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40" w:author="Aparecida Ferreira" w:date="2024-03-15T09:01:00Z">
                <w:pPr/>
              </w:pPrChange>
            </w:pPr>
          </w:p>
          <w:p w14:paraId="262073BE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41" w:author="Aparecida Ferreira" w:date="2024-03-15T09:01:00Z">
                <w:pPr/>
              </w:pPrChange>
            </w:pPr>
            <w:r>
              <w:rPr>
                <w:rFonts w:ascii="Arial" w:eastAsia="Arial" w:hAnsi="Arial" w:cs="Arial"/>
              </w:rPr>
              <w:t xml:space="preserve">RIBEIRO, </w:t>
            </w:r>
            <w:proofErr w:type="spellStart"/>
            <w:r>
              <w:rPr>
                <w:rFonts w:ascii="Arial" w:eastAsia="Arial" w:hAnsi="Arial" w:cs="Arial"/>
              </w:rPr>
              <w:t>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Lore</w:t>
            </w:r>
            <w:proofErr w:type="spellEnd"/>
            <w:r>
              <w:rPr>
                <w:rFonts w:ascii="Arial" w:eastAsia="Arial" w:hAnsi="Arial" w:cs="Arial"/>
              </w:rPr>
              <w:t xml:space="preserve"> Manica. Artigo de TCC: Procedimentos básicos. Faculdade de Ciências sociais e tecnológicas-FACITEC. Instituto de Ensino Superior Social e Tecnológico-TESST. Taguatinga, 2011.</w:t>
            </w:r>
          </w:p>
          <w:p w14:paraId="46050A0D" w14:textId="77777777" w:rsidR="0071227F" w:rsidRDefault="0071227F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42" w:author="Aparecida Ferreira" w:date="2024-03-15T09:01:00Z">
                <w:pPr/>
              </w:pPrChange>
            </w:pPr>
          </w:p>
          <w:p w14:paraId="4A5F803F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43" w:author="Aparecida Ferreira" w:date="2024-03-15T09:01:00Z">
                <w:pPr/>
              </w:pPrChange>
            </w:pPr>
            <w:r>
              <w:rPr>
                <w:rFonts w:ascii="Arial" w:eastAsia="Arial" w:hAnsi="Arial" w:cs="Arial"/>
              </w:rPr>
              <w:t>SANTOS, Silvio Aparecido dos et al. Logística de distribuição d</w:t>
            </w:r>
            <w:r>
              <w:rPr>
                <w:rFonts w:ascii="Arial" w:eastAsia="Arial" w:hAnsi="Arial" w:cs="Arial"/>
              </w:rPr>
              <w:t>e alimentos: um estudo de caso em uma empresa atacadista. Revista Brasileira de Logística e Transporte, v. 9, n. 3, p. 102-120, 2019.</w:t>
            </w:r>
          </w:p>
          <w:p w14:paraId="4CC7BD77" w14:textId="77777777" w:rsidR="0071227F" w:rsidRDefault="0071227F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44" w:author="Aparecida Ferreira" w:date="2024-03-15T09:01:00Z">
                <w:pPr/>
              </w:pPrChange>
            </w:pPr>
          </w:p>
          <w:p w14:paraId="25BC4A22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45" w:author="Aparecida Ferreira" w:date="2024-03-15T09:01:00Z">
                <w:pPr/>
              </w:pPrChange>
            </w:pPr>
            <w:r>
              <w:rPr>
                <w:rFonts w:ascii="Arial" w:eastAsia="Arial" w:hAnsi="Arial" w:cs="Arial"/>
              </w:rPr>
              <w:t>TURBAN, Efraim; KING, David. Comércio Eletrônico: Estratégia e Gestão. São Paulo: Prentice Hall, 2004.</w:t>
            </w:r>
          </w:p>
          <w:p w14:paraId="4374D444" w14:textId="77777777" w:rsidR="0071227F" w:rsidRDefault="0071227F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46" w:author="Aparecida Ferreira" w:date="2024-03-15T09:01:00Z">
                <w:pPr/>
              </w:pPrChange>
            </w:pPr>
          </w:p>
          <w:p w14:paraId="74000D57" w14:textId="77777777" w:rsidR="0071227F" w:rsidRDefault="00A750D0" w:rsidP="000B5466">
            <w:pPr>
              <w:spacing w:after="0" w:line="240" w:lineRule="auto"/>
              <w:rPr>
                <w:rFonts w:ascii="Arial" w:eastAsia="Arial" w:hAnsi="Arial" w:cs="Arial"/>
              </w:rPr>
              <w:pPrChange w:id="347" w:author="Aparecida Ferreira" w:date="2024-03-15T09:01:00Z">
                <w:pPr/>
              </w:pPrChange>
            </w:pPr>
            <w:r>
              <w:rPr>
                <w:rFonts w:ascii="Arial" w:eastAsia="Arial" w:hAnsi="Arial" w:cs="Arial"/>
              </w:rPr>
              <w:t xml:space="preserve">WATANABE, </w:t>
            </w:r>
            <w:proofErr w:type="spellStart"/>
            <w:r>
              <w:rPr>
                <w:rFonts w:ascii="Arial" w:eastAsia="Arial" w:hAnsi="Arial" w:cs="Arial"/>
              </w:rPr>
              <w:t>Kazuo</w:t>
            </w:r>
            <w:proofErr w:type="spellEnd"/>
            <w:r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</w:rPr>
              <w:t>t al. Inovação e tendências em serviços de alimentação fora do lar. Revista de Ciências Gerenciais, v. 22, n. 36, p. 52-64, 2018.</w:t>
            </w:r>
          </w:p>
        </w:tc>
      </w:tr>
    </w:tbl>
    <w:p w14:paraId="20EAF8E9" w14:textId="77777777" w:rsidR="0071227F" w:rsidRDefault="0071227F">
      <w:pPr>
        <w:rPr>
          <w:rFonts w:ascii="Arial" w:eastAsia="Arial" w:hAnsi="Arial" w:cs="Arial"/>
        </w:rPr>
      </w:pPr>
    </w:p>
    <w:p w14:paraId="715BD8CF" w14:textId="77777777" w:rsidR="0071227F" w:rsidRDefault="00A750D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14:paraId="6B99790E" w14:textId="77777777" w:rsidR="0071227F" w:rsidRDefault="00A750D0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5A8F6452" wp14:editId="4A08851D">
            <wp:extent cx="5760085" cy="52946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5"/>
        <w:gridCol w:w="1743"/>
      </w:tblGrid>
      <w:tr w:rsidR="0071227F" w14:paraId="339CEF5A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C5F1AA" w14:textId="77777777" w:rsidR="0071227F" w:rsidRDefault="00A750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4F008" w14:textId="77777777" w:rsidR="0071227F" w:rsidRDefault="00A750D0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44B0" w14:textId="77777777" w:rsidR="0071227F" w:rsidRDefault="00A750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71227F" w14:paraId="64C70A9A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71A40" w14:textId="77777777" w:rsidR="0071227F" w:rsidRDefault="00A750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0DD6D8D4" w14:textId="77777777" w:rsidR="0071227F" w:rsidRDefault="00A750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0648ECC0" w14:textId="77777777" w:rsidR="0071227F" w:rsidRDefault="00A750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36AF29EA" w14:textId="77777777" w:rsidR="0071227F" w:rsidRDefault="0071227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7B744" w14:textId="77777777" w:rsidR="0071227F" w:rsidRDefault="00A750D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6C6EB3EC" w14:textId="77777777" w:rsidR="0071227F" w:rsidRDefault="0071227F">
            <w:pPr>
              <w:rPr>
                <w:rFonts w:ascii="Arial" w:eastAsia="Arial" w:hAnsi="Arial" w:cs="Arial"/>
                <w:b/>
              </w:rPr>
            </w:pPr>
          </w:p>
          <w:p w14:paraId="6DF94743" w14:textId="77777777" w:rsidR="0071227F" w:rsidRDefault="0071227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D027" w14:textId="77777777" w:rsidR="0071227F" w:rsidRDefault="0071227F">
            <w:pPr>
              <w:rPr>
                <w:rFonts w:ascii="Arial" w:eastAsia="Arial" w:hAnsi="Arial" w:cs="Arial"/>
                <w:b/>
              </w:rPr>
            </w:pPr>
          </w:p>
          <w:p w14:paraId="3851108E" w14:textId="77777777" w:rsidR="0071227F" w:rsidRDefault="0071227F">
            <w:pPr>
              <w:rPr>
                <w:rFonts w:ascii="Arial" w:eastAsia="Arial" w:hAnsi="Arial" w:cs="Arial"/>
                <w:b/>
              </w:rPr>
            </w:pPr>
          </w:p>
          <w:p w14:paraId="18F4EDC2" w14:textId="77777777" w:rsidR="0071227F" w:rsidRDefault="0071227F">
            <w:pPr>
              <w:rPr>
                <w:rFonts w:ascii="Arial" w:eastAsia="Arial" w:hAnsi="Arial" w:cs="Arial"/>
                <w:b/>
              </w:rPr>
            </w:pPr>
          </w:p>
          <w:p w14:paraId="0751DA9C" w14:textId="77777777" w:rsidR="0071227F" w:rsidRDefault="0071227F">
            <w:pPr>
              <w:rPr>
                <w:rFonts w:ascii="Arial" w:eastAsia="Arial" w:hAnsi="Arial" w:cs="Arial"/>
                <w:b/>
              </w:rPr>
            </w:pPr>
          </w:p>
          <w:p w14:paraId="6A3C4FD0" w14:textId="77777777" w:rsidR="0071227F" w:rsidRDefault="0071227F">
            <w:pPr>
              <w:rPr>
                <w:rFonts w:ascii="Arial" w:eastAsia="Arial" w:hAnsi="Arial" w:cs="Arial"/>
                <w:b/>
              </w:rPr>
            </w:pPr>
          </w:p>
          <w:p w14:paraId="26CEC0CC" w14:textId="77777777" w:rsidR="0071227F" w:rsidRDefault="0071227F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42EEB480" w14:textId="77777777" w:rsidR="0071227F" w:rsidRDefault="0071227F">
      <w:pPr>
        <w:rPr>
          <w:rFonts w:ascii="Arial" w:eastAsia="Arial" w:hAnsi="Arial" w:cs="Arial"/>
          <w:b/>
        </w:rPr>
      </w:pPr>
    </w:p>
    <w:sectPr w:rsidR="0071227F">
      <w:pgSz w:w="11906" w:h="16838"/>
      <w:pgMar w:top="1701" w:right="1134" w:bottom="1134" w:left="1701" w:header="708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15T08:50:00Z" w:initials="AF">
    <w:p w14:paraId="62C46063" w14:textId="77777777" w:rsidR="009E619F" w:rsidRDefault="009E619F">
      <w:pPr>
        <w:pStyle w:val="Textodecomentrio"/>
      </w:pPr>
      <w:r>
        <w:rPr>
          <w:rStyle w:val="Refdecomentrio"/>
        </w:rPr>
        <w:annotationRef/>
      </w:r>
      <w:r>
        <w:t>PROTÓTIPO</w:t>
      </w:r>
    </w:p>
    <w:p w14:paraId="22B2A35D" w14:textId="77777777" w:rsidR="009E619F" w:rsidRDefault="009E619F">
      <w:pPr>
        <w:pStyle w:val="Textodecomentrio"/>
      </w:pPr>
    </w:p>
  </w:comment>
  <w:comment w:id="2" w:author="Aparecida Ferreira" w:date="2024-03-15T08:52:00Z" w:initials="AF">
    <w:p w14:paraId="3A31E1C1" w14:textId="77777777" w:rsidR="009E619F" w:rsidRDefault="009E619F">
      <w:pPr>
        <w:pStyle w:val="Textodecomentrio"/>
      </w:pPr>
      <w:r>
        <w:rPr>
          <w:rStyle w:val="Refdecomentrio"/>
        </w:rPr>
        <w:annotationRef/>
      </w:r>
      <w:r>
        <w:t xml:space="preserve">PRECISO QUE VC FALE A HISTÓRIA DO SEU </w:t>
      </w:r>
      <w:proofErr w:type="gramStart"/>
      <w:r>
        <w:t xml:space="preserve">PRODUTO,   </w:t>
      </w:r>
      <w:proofErr w:type="gramEnd"/>
      <w:r>
        <w:t>FALE SOBRE ECOMMERCE, FALE SOBRE DESIGN ......PRECISO DE REF DE TUDO</w:t>
      </w:r>
    </w:p>
  </w:comment>
  <w:comment w:id="7" w:author="Aparecida Ferreira" w:date="2024-03-15T08:54:00Z" w:initials="AF">
    <w:p w14:paraId="26AE8115" w14:textId="77777777" w:rsidR="009E619F" w:rsidRDefault="009E619F">
      <w:pPr>
        <w:pStyle w:val="Textodecomentrio"/>
      </w:pPr>
      <w:r>
        <w:rPr>
          <w:rStyle w:val="Refdecomentrio"/>
        </w:rPr>
        <w:annotationRef/>
      </w:r>
      <w:r>
        <w:t>PRECISO DE REF</w:t>
      </w:r>
    </w:p>
  </w:comment>
  <w:comment w:id="329" w:author="Aparecida Ferreira" w:date="2024-03-15T09:02:00Z" w:initials="AF">
    <w:p w14:paraId="0F9ABF8D" w14:textId="77777777" w:rsidR="000B5466" w:rsidRDefault="000B5466">
      <w:pPr>
        <w:pStyle w:val="Textodecomentrio"/>
      </w:pPr>
      <w:r>
        <w:rPr>
          <w:rStyle w:val="Refdecomentrio"/>
        </w:rPr>
        <w:annotationRef/>
      </w:r>
      <w:r>
        <w:t>AONDE ESTÃO NO TEXTO. DUVIDAS CONVERSE COM A PROFESSORA.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B2A35D" w15:done="0"/>
  <w15:commentEx w15:paraId="3A31E1C1" w15:done="0"/>
  <w15:commentEx w15:paraId="26AE8115" w15:done="0"/>
  <w15:commentEx w15:paraId="0F9ABF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1FEC"/>
    <w:multiLevelType w:val="hybridMultilevel"/>
    <w:tmpl w:val="8BEC6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4CF4"/>
    <w:multiLevelType w:val="hybridMultilevel"/>
    <w:tmpl w:val="E8A0D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C7BD8"/>
    <w:multiLevelType w:val="multilevel"/>
    <w:tmpl w:val="DEE47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5966D0"/>
    <w:multiLevelType w:val="hybridMultilevel"/>
    <w:tmpl w:val="18F84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A61"/>
    <w:multiLevelType w:val="multilevel"/>
    <w:tmpl w:val="D4321A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F77292B"/>
    <w:multiLevelType w:val="multilevel"/>
    <w:tmpl w:val="19702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31258B"/>
    <w:multiLevelType w:val="hybridMultilevel"/>
    <w:tmpl w:val="190AF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128F1"/>
    <w:multiLevelType w:val="hybridMultilevel"/>
    <w:tmpl w:val="D8CCB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7F"/>
    <w:rsid w:val="000B5466"/>
    <w:rsid w:val="0071227F"/>
    <w:rsid w:val="009E619F"/>
    <w:rsid w:val="00A7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D863"/>
  <w15:docId w15:val="{06C89B83-5079-4626-A7A1-0EFCCFAE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E61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61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61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61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619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6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19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E6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1947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3</cp:revision>
  <dcterms:created xsi:type="dcterms:W3CDTF">2024-03-15T12:03:00Z</dcterms:created>
  <dcterms:modified xsi:type="dcterms:W3CDTF">2024-03-15T12:04:00Z</dcterms:modified>
</cp:coreProperties>
</file>