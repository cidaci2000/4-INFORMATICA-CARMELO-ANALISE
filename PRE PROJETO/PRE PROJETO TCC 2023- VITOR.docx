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0325898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DEF44" w14:textId="77777777" w:rsidR="00F37AFB" w:rsidRDefault="00F37AFB">
            <w:pPr>
              <w:snapToGrid w:val="0"/>
              <w:rPr>
                <w:rFonts w:ascii="Arial" w:hAnsi="Arial" w:cs="Arial"/>
              </w:rPr>
            </w:pPr>
          </w:p>
          <w:p w14:paraId="7AF0CE41" w14:textId="77777777" w:rsidR="00F37AFB" w:rsidRDefault="00F2334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PRÉ-PROJETO 202</w:t>
            </w:r>
            <w:r>
              <w:rPr>
                <w:rFonts w:ascii="Arial" w:hAnsi="Arial" w:cs="Arial"/>
                <w:b/>
                <w:bCs/>
                <w:lang w:val="pt-PT"/>
              </w:rPr>
              <w:t>4</w:t>
            </w:r>
          </w:p>
        </w:tc>
      </w:tr>
    </w:tbl>
    <w:p w14:paraId="521ABC77" w14:textId="77777777" w:rsidR="00F37AFB" w:rsidRDefault="00F37AFB">
      <w:pPr>
        <w:ind w:firstLine="426"/>
        <w:rPr>
          <w:rFonts w:ascii="Arial" w:hAnsi="Arial" w:cs="Arial"/>
        </w:rPr>
      </w:pP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7B5D65AF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CFDB1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Victor Ramos dos Santos Dias                                         Nº 12</w:t>
            </w:r>
          </w:p>
        </w:tc>
      </w:tr>
      <w:tr w:rsidR="00F37AFB" w14:paraId="75BA268E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2EA7A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                                                                                          Nº</w:t>
            </w:r>
          </w:p>
        </w:tc>
      </w:tr>
      <w:tr w:rsidR="00F37AFB" w14:paraId="421172B7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6066F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TELEFONE (S) (45) 99915-1681</w:t>
            </w:r>
          </w:p>
        </w:tc>
      </w:tr>
      <w:tr w:rsidR="00F37AFB" w14:paraId="44201E39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ABEA2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E-MAIL </w:t>
            </w:r>
            <w:r>
              <w:rPr>
                <w:rFonts w:ascii="Arial" w:hAnsi="Arial" w:cs="Arial"/>
              </w:rPr>
              <w:t>victorramosdossantosdias333@gmail.com</w:t>
            </w:r>
          </w:p>
        </w:tc>
      </w:tr>
      <w:tr w:rsidR="00F37AFB" w14:paraId="359DDD34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45497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CURSO  informática</w:t>
            </w:r>
            <w:proofErr w:type="gramEnd"/>
          </w:p>
        </w:tc>
      </w:tr>
      <w:tr w:rsidR="00F37AFB" w14:paraId="07C60B82" w14:textId="77777777">
        <w:trPr>
          <w:cantSplit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DE26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TURMA: 4º ano</w:t>
            </w:r>
          </w:p>
        </w:tc>
      </w:tr>
    </w:tbl>
    <w:p w14:paraId="53B43A70" w14:textId="77777777" w:rsidR="00F37AFB" w:rsidRDefault="00F37AFB">
      <w:pPr>
        <w:rPr>
          <w:rFonts w:ascii="Arial" w:hAnsi="Arial" w:cs="Arial"/>
          <w:b/>
        </w:rPr>
      </w:pPr>
    </w:p>
    <w:p w14:paraId="4432CE14" w14:textId="77777777" w:rsidR="00F37AFB" w:rsidRDefault="00F23345">
      <w:pPr>
        <w:rPr>
          <w:rFonts w:ascii="Arial" w:hAnsi="Arial" w:cs="Arial"/>
        </w:rPr>
      </w:pPr>
      <w:proofErr w:type="gramStart"/>
      <w:r>
        <w:rPr>
          <w:rFonts w:ascii="Arial" w:hAnsi="Arial" w:cs="Arial"/>
          <w:b/>
        </w:rPr>
        <w:t>ALUNO(</w:t>
      </w:r>
      <w:proofErr w:type="gramEnd"/>
      <w:r>
        <w:rPr>
          <w:rFonts w:ascii="Arial" w:hAnsi="Arial" w:cs="Arial"/>
          <w:b/>
        </w:rPr>
        <w:t>s) É OBRIGATÓRIO EM ANEXO AO PRÉ-PROJETO, NO MÍNIMO UMA TELA DE INTERFACE (TELA PRINCIPAL) JUNTO AO PROJETO.</w:t>
      </w:r>
    </w:p>
    <w:p w14:paraId="6C18A49D" w14:textId="77777777" w:rsidR="00F37AFB" w:rsidRDefault="00F2334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0" distR="0" simplePos="0" relativeHeight="13" behindDoc="0" locked="0" layoutInCell="1" allowOverlap="1" wp14:anchorId="456B0000" wp14:editId="34EBDF9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258820"/>
            <wp:effectExtent l="0" t="0" r="0" b="0"/>
            <wp:wrapSquare wrapText="largest"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700297" w14:textId="77777777" w:rsidR="00F37AFB" w:rsidRDefault="00F37AFB">
      <w:pPr>
        <w:rPr>
          <w:rFonts w:ascii="Arial" w:hAnsi="Arial" w:cs="Arial"/>
        </w:rPr>
      </w:pPr>
    </w:p>
    <w:p w14:paraId="4C200F88" w14:textId="77777777" w:rsidR="00F37AFB" w:rsidRDefault="00F37AFB">
      <w:pPr>
        <w:rPr>
          <w:rFonts w:ascii="Arial" w:hAnsi="Arial" w:cs="Arial"/>
        </w:rPr>
      </w:pPr>
    </w:p>
    <w:p w14:paraId="0500A27C" w14:textId="77777777" w:rsidR="00F37AFB" w:rsidRDefault="00F37AFB">
      <w:pPr>
        <w:rPr>
          <w:rFonts w:ascii="Arial" w:hAnsi="Arial" w:cs="Arial"/>
        </w:rPr>
      </w:pPr>
    </w:p>
    <w:p w14:paraId="04662CDE" w14:textId="77777777" w:rsidR="00F37AFB" w:rsidRDefault="00F37AFB">
      <w:pPr>
        <w:rPr>
          <w:rFonts w:ascii="Arial" w:hAnsi="Arial" w:cs="Arial"/>
        </w:rPr>
      </w:pPr>
    </w:p>
    <w:p w14:paraId="5ED3EE81" w14:textId="77777777" w:rsidR="00F37AFB" w:rsidRDefault="00F23345">
      <w:pPr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TITULO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3AB9D433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AB00" w14:textId="77777777" w:rsidR="00F37AFB" w:rsidRDefault="00F23345">
            <w:pPr>
              <w:spacing w:before="120" w:after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Título do projeto: AGENDAMENTO DE ELETRO </w:t>
            </w:r>
            <w:r>
              <w:rPr>
                <w:rFonts w:ascii="Arial" w:hAnsi="Arial" w:cs="Arial"/>
              </w:rPr>
              <w:t>AUTOMAÇÃO</w:t>
            </w:r>
          </w:p>
        </w:tc>
      </w:tr>
    </w:tbl>
    <w:p w14:paraId="060E8106" w14:textId="77777777" w:rsidR="00F37AFB" w:rsidRDefault="00F37AFB">
      <w:pPr>
        <w:rPr>
          <w:rFonts w:ascii="Arial" w:hAnsi="Arial" w:cs="Arial"/>
        </w:rPr>
      </w:pPr>
    </w:p>
    <w:p w14:paraId="75786425" w14:textId="77777777" w:rsidR="00F37AFB" w:rsidRDefault="00F23345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INTRODUÇÃO                                                      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3C144AAB" w14:textId="77777777">
        <w:trPr>
          <w:trHeight w:val="1221"/>
        </w:trPr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6DCA6" w14:textId="77777777" w:rsidR="00F37AFB" w:rsidRDefault="00F37AFB">
            <w:pPr>
              <w:snapToGrid w:val="0"/>
              <w:rPr>
                <w:rFonts w:ascii="Arial" w:hAnsi="Arial" w:cs="Arial"/>
              </w:rPr>
            </w:pPr>
          </w:p>
          <w:p w14:paraId="6A6B93DC" w14:textId="77777777" w:rsidR="00F37AFB" w:rsidRDefault="00F23345">
            <w:pPr>
              <w:rPr>
                <w:rFonts w:ascii="Arial" w:hAnsi="Arial" w:cs="Arial"/>
              </w:rPr>
            </w:pPr>
            <w:commentRangeStart w:id="0"/>
            <w:r>
              <w:rPr>
                <w:rFonts w:ascii="Arial" w:hAnsi="Arial" w:cs="Arial"/>
              </w:rPr>
              <w:t>Pretendo</w:t>
            </w:r>
            <w:commentRangeEnd w:id="0"/>
            <w:r w:rsidR="00E267F4">
              <w:rPr>
                <w:rStyle w:val="Refdecomentrio"/>
              </w:rPr>
              <w:commentReference w:id="0"/>
            </w:r>
            <w:r>
              <w:rPr>
                <w:rFonts w:ascii="Arial" w:hAnsi="Arial" w:cs="Arial"/>
              </w:rPr>
              <w:t xml:space="preserve"> desenvolver um site para ajudar os clientes marcar horários e os funcionários possam se organizar, podendo entregar o trabalho a prazo ou até mesmo antes do prazo.</w:t>
            </w:r>
          </w:p>
        </w:tc>
      </w:tr>
    </w:tbl>
    <w:p w14:paraId="7181639A" w14:textId="77777777" w:rsidR="00F37AFB" w:rsidRDefault="00F23345">
      <w:pPr>
        <w:rPr>
          <w:rFonts w:ascii="Arial" w:hAnsi="Arial" w:cs="Arial"/>
        </w:rPr>
      </w:pPr>
      <w:r>
        <w:rPr>
          <w:rFonts w:ascii="Arial" w:hAnsi="Arial" w:cs="Arial"/>
        </w:rPr>
        <w:t>HIPÓTESE / SOLUÇÃO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41996834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6F0DA" w14:textId="77777777" w:rsidR="00F37AFB" w:rsidDel="00E267F4" w:rsidRDefault="00E267F4" w:rsidP="00E267F4">
            <w:pPr>
              <w:spacing w:line="360" w:lineRule="auto"/>
              <w:jc w:val="both"/>
              <w:rPr>
                <w:del w:id="1" w:author="Aparecida Ferreira" w:date="2024-03-15T09:19:00Z"/>
                <w:rFonts w:ascii="Arial" w:hAnsi="Arial" w:cs="Arial"/>
              </w:rPr>
              <w:pPrChange w:id="2" w:author="Aparecida Ferreira" w:date="2024-03-15T09:24:00Z">
                <w:pPr/>
              </w:pPrChange>
            </w:pPr>
            <w:ins w:id="3" w:author="Aparecida Ferreira" w:date="2024-03-15T09:23:00Z">
              <w:r w:rsidRPr="00E267F4">
                <w:rPr>
                  <w:rFonts w:ascii="Arial" w:hAnsi="Arial" w:cs="Arial"/>
                </w:rPr>
                <w:t xml:space="preserve">Percebo que </w:t>
              </w:r>
            </w:ins>
            <w:ins w:id="4" w:author="Aparecida Ferreira" w:date="2024-03-15T09:24:00Z">
              <w:r>
                <w:rPr>
                  <w:rFonts w:ascii="Arial" w:hAnsi="Arial" w:cs="Arial"/>
                </w:rPr>
                <w:t>os funcionários</w:t>
              </w:r>
            </w:ins>
            <w:ins w:id="5" w:author="Aparecida Ferreira" w:date="2024-03-15T09:23:00Z">
              <w:r w:rsidRPr="00E267F4">
                <w:rPr>
                  <w:rFonts w:ascii="Arial" w:hAnsi="Arial" w:cs="Arial"/>
                </w:rPr>
                <w:t xml:space="preserve"> estão enfrentando dificuldades em organizar seus clientes, e acredito que agendamentos mais específicos podem ser uma solução eficaz para essa questão.</w:t>
              </w:r>
            </w:ins>
            <w:ins w:id="6" w:author="Aparecida Ferreira" w:date="2024-03-15T09:24:00Z">
              <w:r>
                <w:rPr>
                  <w:rFonts w:ascii="Arial" w:hAnsi="Arial" w:cs="Arial"/>
                </w:rPr>
                <w:t xml:space="preserve"> </w:t>
              </w:r>
            </w:ins>
            <w:ins w:id="7" w:author="Aparecida Ferreira" w:date="2024-03-15T09:23:00Z">
              <w:r w:rsidRPr="00E267F4">
                <w:rPr>
                  <w:rFonts w:ascii="Arial" w:hAnsi="Arial" w:cs="Arial"/>
                </w:rPr>
                <w:t>Ao agendar um horário com mais detalhes, como o motivo da consulta, o tempo necessário e os documentos ou materiais que o cliente precisa trazer</w:t>
              </w:r>
            </w:ins>
            <w:ins w:id="8" w:author="Aparecida Ferreira" w:date="2024-03-15T09:25:00Z">
              <w:r>
                <w:rPr>
                  <w:rFonts w:ascii="Arial" w:hAnsi="Arial" w:cs="Arial"/>
                </w:rPr>
                <w:t>.</w:t>
              </w:r>
            </w:ins>
          </w:p>
          <w:p w14:paraId="4FE28FDF" w14:textId="77777777" w:rsidR="00F37AFB" w:rsidDel="00E267F4" w:rsidRDefault="00F23345" w:rsidP="00E267F4">
            <w:pPr>
              <w:spacing w:line="360" w:lineRule="auto"/>
              <w:jc w:val="both"/>
              <w:rPr>
                <w:del w:id="9" w:author="Aparecida Ferreira" w:date="2024-03-15T09:23:00Z"/>
                <w:rFonts w:ascii="Arial" w:hAnsi="Arial" w:cs="Arial"/>
              </w:rPr>
              <w:pPrChange w:id="10" w:author="Aparecida Ferreira" w:date="2024-03-15T09:24:00Z">
                <w:pPr/>
              </w:pPrChange>
            </w:pPr>
            <w:del w:id="11" w:author="Aparecida Ferreira" w:date="2024-03-15T09:19:00Z">
              <w:r w:rsidDel="00E267F4">
                <w:rPr>
                  <w:rFonts w:ascii="Arial" w:hAnsi="Arial" w:cs="Arial"/>
                </w:rPr>
                <w:delText>v</w:delText>
              </w:r>
            </w:del>
            <w:del w:id="12" w:author="Aparecida Ferreira" w:date="2024-03-15T09:23:00Z">
              <w:r w:rsidDel="00E267F4">
                <w:rPr>
                  <w:rFonts w:ascii="Arial" w:hAnsi="Arial" w:cs="Arial"/>
                </w:rPr>
                <w:delText>ejo a dificuldade do meu chefe e colegas de trabalho em se organizar com seus clientes,</w:delText>
              </w:r>
            </w:del>
          </w:p>
          <w:p w14:paraId="41B62C16" w14:textId="77777777" w:rsidR="00F37AFB" w:rsidDel="00E267F4" w:rsidRDefault="00F23345" w:rsidP="00E267F4">
            <w:pPr>
              <w:spacing w:line="360" w:lineRule="auto"/>
              <w:jc w:val="both"/>
              <w:rPr>
                <w:del w:id="13" w:author="Aparecida Ferreira" w:date="2024-03-15T09:23:00Z"/>
                <w:rFonts w:ascii="Arial" w:hAnsi="Arial" w:cs="Arial"/>
              </w:rPr>
              <w:pPrChange w:id="14" w:author="Aparecida Ferreira" w:date="2024-03-15T09:24:00Z">
                <w:pPr/>
              </w:pPrChange>
            </w:pPr>
            <w:del w:id="15" w:author="Aparecida Ferreira" w:date="2024-03-15T09:23:00Z">
              <w:r w:rsidDel="00E267F4">
                <w:rPr>
                  <w:rFonts w:ascii="Arial" w:hAnsi="Arial" w:cs="Arial"/>
                </w:rPr>
                <w:delText>então, os clientes marcando um horário mais especificamente ira ajudá-los.</w:delText>
              </w:r>
            </w:del>
          </w:p>
          <w:p w14:paraId="04C62C2D" w14:textId="77777777" w:rsidR="00F37AFB" w:rsidRDefault="00F37AFB" w:rsidP="00E267F4">
            <w:pPr>
              <w:spacing w:line="360" w:lineRule="auto"/>
              <w:jc w:val="both"/>
              <w:rPr>
                <w:rFonts w:ascii="Arial" w:hAnsi="Arial" w:cs="Arial"/>
              </w:rPr>
              <w:pPrChange w:id="16" w:author="Aparecida Ferreira" w:date="2024-03-15T09:24:00Z">
                <w:pPr/>
              </w:pPrChange>
            </w:pPr>
          </w:p>
        </w:tc>
      </w:tr>
    </w:tbl>
    <w:p w14:paraId="353F7306" w14:textId="77777777" w:rsidR="00F37AFB" w:rsidDel="00E267F4" w:rsidRDefault="00F37AFB">
      <w:pPr>
        <w:rPr>
          <w:del w:id="17" w:author="Aparecida Ferreira" w:date="2024-03-15T09:25:00Z"/>
          <w:rFonts w:ascii="Arial" w:hAnsi="Arial" w:cs="Arial"/>
        </w:rPr>
      </w:pPr>
    </w:p>
    <w:p w14:paraId="5E2C88BE" w14:textId="77777777" w:rsidR="00F37AFB" w:rsidDel="00E267F4" w:rsidRDefault="00F37AFB">
      <w:pPr>
        <w:rPr>
          <w:del w:id="18" w:author="Aparecida Ferreira" w:date="2024-03-15T09:25:00Z"/>
          <w:rFonts w:ascii="Arial" w:hAnsi="Arial" w:cs="Arial"/>
        </w:rPr>
      </w:pPr>
    </w:p>
    <w:p w14:paraId="6D86B983" w14:textId="77777777" w:rsidR="00F37AFB" w:rsidRDefault="00F37AFB">
      <w:pPr>
        <w:rPr>
          <w:rFonts w:ascii="Arial" w:hAnsi="Arial" w:cs="Arial"/>
        </w:rPr>
      </w:pPr>
    </w:p>
    <w:p w14:paraId="6487C448" w14:textId="77777777" w:rsidR="00F37AFB" w:rsidRDefault="00F23345">
      <w:pPr>
        <w:ind w:right="1134"/>
        <w:rPr>
          <w:rFonts w:ascii="Arial" w:hAnsi="Arial" w:cs="Arial"/>
        </w:rPr>
      </w:pPr>
      <w:r>
        <w:rPr>
          <w:rFonts w:ascii="Arial" w:hAnsi="Arial" w:cs="Arial"/>
        </w:rPr>
        <w:t>DISCIPLINAS ENVOLVIDAS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00BD990E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1FB5C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das três disciplinas.</w:t>
            </w:r>
          </w:p>
          <w:p w14:paraId="6094E644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Análise </w:t>
            </w:r>
            <w:commentRangeStart w:id="19"/>
            <w:r>
              <w:rPr>
                <w:rFonts w:ascii="Arial" w:hAnsi="Arial" w:cs="Arial"/>
              </w:rPr>
              <w:t>d</w:t>
            </w:r>
            <w:commentRangeEnd w:id="19"/>
            <w:r w:rsidR="00E267F4">
              <w:rPr>
                <w:rStyle w:val="Refdecomentrio"/>
              </w:rPr>
              <w:commentReference w:id="19"/>
            </w:r>
            <w:r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projetos e sistemas:</w:t>
            </w:r>
          </w:p>
          <w:p w14:paraId="4B52A37B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3C568B49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Web design:</w:t>
            </w:r>
          </w:p>
          <w:p w14:paraId="5F2A550C" w14:textId="77777777" w:rsidR="00F37AFB" w:rsidRDefault="00F37AFB">
            <w:pPr>
              <w:rPr>
                <w:rFonts w:ascii="Arial" w:hAnsi="Arial" w:cs="Arial"/>
              </w:rPr>
            </w:pPr>
          </w:p>
          <w:p w14:paraId="760D8BEA" w14:textId="77777777" w:rsidR="00F37AFB" w:rsidRDefault="00F37AFB">
            <w:pPr>
              <w:rPr>
                <w:rFonts w:ascii="Arial" w:hAnsi="Arial" w:cs="Arial"/>
              </w:rPr>
            </w:pPr>
          </w:p>
        </w:tc>
      </w:tr>
    </w:tbl>
    <w:p w14:paraId="04A56A1C" w14:textId="77777777" w:rsidR="00F37AFB" w:rsidRDefault="00F37AFB">
      <w:pPr>
        <w:rPr>
          <w:rFonts w:ascii="Arial" w:hAnsi="Arial" w:cs="Arial"/>
        </w:rPr>
      </w:pPr>
    </w:p>
    <w:p w14:paraId="58E4543E" w14:textId="77777777" w:rsidR="00F37AFB" w:rsidRDefault="00F23345">
      <w:pPr>
        <w:rPr>
          <w:rFonts w:ascii="Arial" w:hAnsi="Arial" w:cs="Arial"/>
        </w:rPr>
      </w:pPr>
      <w:r>
        <w:rPr>
          <w:rFonts w:ascii="Arial" w:hAnsi="Arial" w:cs="Arial"/>
        </w:rPr>
        <w:t>OBJETIVO GERAL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107A5C7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0A9F8" w14:textId="77777777" w:rsidR="00E267F4" w:rsidRPr="00E267F4" w:rsidRDefault="00630947" w:rsidP="00E267F4">
            <w:pPr>
              <w:spacing w:line="360" w:lineRule="auto"/>
              <w:jc w:val="both"/>
              <w:rPr>
                <w:ins w:id="20" w:author="Aparecida Ferreira" w:date="2024-03-15T09:26:00Z"/>
                <w:rFonts w:ascii="Arial" w:hAnsi="Arial" w:cs="Arial"/>
              </w:rPr>
              <w:pPrChange w:id="21" w:author="Aparecida Ferreira" w:date="2024-03-15T09:27:00Z">
                <w:pPr/>
              </w:pPrChange>
            </w:pPr>
            <w:ins w:id="22" w:author="Aparecida Ferreira" w:date="2024-03-15T09:30:00Z">
              <w:r>
                <w:rPr>
                  <w:rFonts w:ascii="Arial" w:hAnsi="Arial" w:cs="Arial"/>
                </w:rPr>
                <w:t xml:space="preserve">Conforme o </w:t>
              </w:r>
            </w:ins>
            <w:proofErr w:type="spellStart"/>
            <w:ins w:id="23" w:author="Aparecida Ferreira" w:date="2024-03-15T09:33:00Z">
              <w:r>
                <w:t>O</w:t>
              </w:r>
              <w:r w:rsidRPr="00630947">
                <w:rPr>
                  <w:rPrChange w:id="24" w:author="Aparecida Ferreira" w:date="2024-03-15T09:33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penAI</w:t>
              </w:r>
            </w:ins>
            <w:proofErr w:type="spellEnd"/>
            <w:ins w:id="25" w:author="Aparecida Ferreira" w:date="2024-03-15T09:31:00Z">
              <w:r>
                <w:rPr>
                  <w:rFonts w:ascii="Arial" w:hAnsi="Arial" w:cs="Arial"/>
                </w:rPr>
                <w:t xml:space="preserve"> </w:t>
              </w:r>
            </w:ins>
            <w:ins w:id="26" w:author="Aparecida Ferreira" w:date="2024-03-15T09:30:00Z">
              <w:r>
                <w:rPr>
                  <w:rFonts w:ascii="Arial" w:hAnsi="Arial" w:cs="Arial"/>
                </w:rPr>
                <w:t>(2024</w:t>
              </w:r>
            </w:ins>
            <w:ins w:id="27" w:author="Aparecida Ferreira" w:date="2024-03-15T09:31:00Z">
              <w:r>
                <w:rPr>
                  <w:rFonts w:ascii="Arial" w:hAnsi="Arial" w:cs="Arial"/>
                </w:rPr>
                <w:t>), m</w:t>
              </w:r>
            </w:ins>
            <w:ins w:id="28" w:author="Aparecida Ferreira" w:date="2024-03-15T09:26:00Z">
              <w:r w:rsidR="00E267F4" w:rsidRPr="00E267F4">
                <w:rPr>
                  <w:rFonts w:ascii="Arial" w:hAnsi="Arial" w:cs="Arial"/>
                </w:rPr>
                <w:t>elhorar a organização:</w:t>
              </w:r>
            </w:ins>
            <w:ins w:id="29" w:author="Aparecida Ferreira" w:date="2024-03-15T09:27:00Z">
              <w:r w:rsidR="00E267F4">
                <w:rPr>
                  <w:rFonts w:ascii="Arial" w:hAnsi="Arial" w:cs="Arial"/>
                </w:rPr>
                <w:t xml:space="preserve"> </w:t>
              </w:r>
            </w:ins>
            <w:ins w:id="30" w:author="Aparecida Ferreira" w:date="2024-03-15T09:26:00Z">
              <w:r w:rsidR="00E267F4" w:rsidRPr="00E267F4">
                <w:rPr>
                  <w:rFonts w:ascii="Arial" w:hAnsi="Arial" w:cs="Arial"/>
                </w:rPr>
                <w:t>Evitar atrasos e imprevistos: Com informações precisas sobre o que será tratado na consulta, podemos estimar o tempo necessário com maior exatidão, evitando atrasos e otimizando o tempo de todos.</w:t>
              </w:r>
            </w:ins>
            <w:ins w:id="31" w:author="Aparecida Ferreira" w:date="2024-03-15T09:27:00Z">
              <w:r w:rsidR="00E267F4">
                <w:rPr>
                  <w:rFonts w:ascii="Arial" w:hAnsi="Arial" w:cs="Arial"/>
                </w:rPr>
                <w:t xml:space="preserve"> </w:t>
              </w:r>
            </w:ins>
            <w:ins w:id="32" w:author="Aparecida Ferreira" w:date="2024-03-15T09:26:00Z">
              <w:r w:rsidR="00E267F4" w:rsidRPr="00E267F4">
                <w:rPr>
                  <w:rFonts w:ascii="Arial" w:hAnsi="Arial" w:cs="Arial"/>
                </w:rPr>
                <w:t>Atender às necessidades do client</w:t>
              </w:r>
              <w:bookmarkStart w:id="33" w:name="_GoBack"/>
              <w:bookmarkEnd w:id="33"/>
              <w:r w:rsidR="00E267F4" w:rsidRPr="00E267F4">
                <w:rPr>
                  <w:rFonts w:ascii="Arial" w:hAnsi="Arial" w:cs="Arial"/>
                </w:rPr>
                <w:t>e de forma mais eficiente: Ao saber o que o cliente precisa, podemos preparar os materiais e documentos necessários com antecedência, garantindo um atendimento mais rápido e eficiente.</w:t>
              </w:r>
            </w:ins>
          </w:p>
          <w:p w14:paraId="450568B5" w14:textId="77777777" w:rsidR="00E267F4" w:rsidRPr="00E267F4" w:rsidRDefault="00E267F4" w:rsidP="00E267F4">
            <w:pPr>
              <w:spacing w:line="360" w:lineRule="auto"/>
              <w:jc w:val="both"/>
              <w:rPr>
                <w:ins w:id="34" w:author="Aparecida Ferreira" w:date="2024-03-15T09:26:00Z"/>
                <w:rFonts w:ascii="Arial" w:hAnsi="Arial" w:cs="Arial"/>
              </w:rPr>
              <w:pPrChange w:id="35" w:author="Aparecida Ferreira" w:date="2024-03-15T09:26:00Z">
                <w:pPr/>
              </w:pPrChange>
            </w:pPr>
            <w:ins w:id="36" w:author="Aparecida Ferreira" w:date="2024-03-15T09:26:00Z">
              <w:r w:rsidRPr="00E267F4">
                <w:rPr>
                  <w:rFonts w:ascii="Arial" w:hAnsi="Arial" w:cs="Arial"/>
                </w:rPr>
                <w:lastRenderedPageBreak/>
                <w:t>Reduzir o estresse e a carga de trabalho: Saber com antecedência o que será tratado na consulta diminui a necessidade de improvisação e o estresse da equipe, permitindo um atendimento mais tranquilo e eficaz.</w:t>
              </w:r>
            </w:ins>
          </w:p>
          <w:p w14:paraId="7B8ECAE1" w14:textId="77777777" w:rsidR="00F37AFB" w:rsidDel="00E267F4" w:rsidRDefault="00F37AFB" w:rsidP="00E267F4">
            <w:pPr>
              <w:snapToGrid w:val="0"/>
              <w:spacing w:line="360" w:lineRule="auto"/>
              <w:jc w:val="both"/>
              <w:rPr>
                <w:del w:id="37" w:author="Aparecida Ferreira" w:date="2024-03-15T09:25:00Z"/>
                <w:rFonts w:ascii="Arial" w:hAnsi="Arial" w:cs="Arial"/>
              </w:rPr>
              <w:pPrChange w:id="38" w:author="Aparecida Ferreira" w:date="2024-03-15T09:27:00Z">
                <w:pPr>
                  <w:snapToGrid w:val="0"/>
                </w:pPr>
              </w:pPrChange>
            </w:pPr>
          </w:p>
          <w:p w14:paraId="300A25DB" w14:textId="77777777" w:rsidR="00F37AFB" w:rsidDel="00E267F4" w:rsidRDefault="00F23345" w:rsidP="00E267F4">
            <w:pPr>
              <w:spacing w:line="360" w:lineRule="auto"/>
              <w:jc w:val="both"/>
              <w:rPr>
                <w:del w:id="39" w:author="Aparecida Ferreira" w:date="2024-03-15T09:25:00Z"/>
                <w:rFonts w:ascii="Arial" w:hAnsi="Arial" w:cs="Arial"/>
              </w:rPr>
              <w:pPrChange w:id="40" w:author="Aparecida Ferreira" w:date="2024-03-15T09:27:00Z">
                <w:pPr/>
              </w:pPrChange>
            </w:pPr>
            <w:del w:id="41" w:author="Aparecida Ferreira" w:date="2024-03-15T09:25:00Z">
              <w:r w:rsidDel="00E267F4">
                <w:rPr>
                  <w:rFonts w:ascii="Arial" w:eastAsia="Calibri" w:hAnsi="Arial" w:cs="Arial"/>
                  <w:lang w:eastAsia="pt-BR"/>
                </w:rPr>
                <w:delText xml:space="preserve">Determina o que se pretende realizar para obter resposta ao problema proposto, de um ponto de vista. O objetivo geral deve ser amplo e passível de ser desmembrado em objetivos </w:delText>
              </w:r>
              <w:r w:rsidDel="00E267F4">
                <w:rPr>
                  <w:rFonts w:ascii="Arial" w:eastAsia="Calibri" w:hAnsi="Arial" w:cs="Arial"/>
                  <w:lang w:eastAsia="pt-BR"/>
                </w:rPr>
                <w:delText>específicos.</w:delText>
              </w:r>
            </w:del>
          </w:p>
          <w:p w14:paraId="105B0FD0" w14:textId="77777777" w:rsidR="00F37AFB" w:rsidRDefault="00F37AFB" w:rsidP="00E267F4">
            <w:pPr>
              <w:spacing w:line="360" w:lineRule="auto"/>
              <w:jc w:val="both"/>
              <w:rPr>
                <w:rFonts w:ascii="Arial" w:hAnsi="Arial" w:cs="Arial"/>
              </w:rPr>
              <w:pPrChange w:id="42" w:author="Aparecida Ferreira" w:date="2024-03-15T09:27:00Z">
                <w:pPr/>
              </w:pPrChange>
            </w:pPr>
          </w:p>
        </w:tc>
      </w:tr>
    </w:tbl>
    <w:p w14:paraId="4139A954" w14:textId="77777777" w:rsidR="00F37AFB" w:rsidRDefault="00F23345">
      <w:pPr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hAnsi="Arial" w:cs="Arial"/>
        </w:rPr>
        <w:t>OBJETIVOS ESPECÍFICOS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3180214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1D787" w14:textId="77777777" w:rsidR="00E267F4" w:rsidRPr="00E267F4" w:rsidRDefault="00630947" w:rsidP="00630947">
            <w:pPr>
              <w:spacing w:line="360" w:lineRule="auto"/>
              <w:jc w:val="both"/>
              <w:rPr>
                <w:ins w:id="43" w:author="Aparecida Ferreira" w:date="2024-03-15T09:28:00Z"/>
                <w:rFonts w:ascii="Arial" w:eastAsia="Calibri" w:hAnsi="Arial" w:cs="Arial"/>
                <w:lang w:eastAsia="pt-BR"/>
              </w:rPr>
              <w:pPrChange w:id="44" w:author="Aparecida Ferreira" w:date="2024-03-15T09:28:00Z">
                <w:pPr/>
              </w:pPrChange>
            </w:pPr>
            <w:ins w:id="45" w:author="Aparecida Ferreira" w:date="2024-03-15T09:31:00Z">
              <w:r>
                <w:rPr>
                  <w:rFonts w:ascii="Arial" w:hAnsi="Arial" w:cs="Arial"/>
                </w:rPr>
                <w:t xml:space="preserve">Conforme o </w:t>
              </w:r>
            </w:ins>
            <w:proofErr w:type="spellStart"/>
            <w:ins w:id="46" w:author="Aparecida Ferreira" w:date="2024-03-15T09:33:00Z">
              <w:r>
                <w:t>O</w:t>
              </w:r>
            </w:ins>
            <w:ins w:id="47" w:author="Aparecida Ferreira" w:date="2024-03-15T09:32:00Z">
              <w:r w:rsidRPr="00630947">
                <w:rPr>
                  <w:rPrChange w:id="48" w:author="Aparecida Ferreira" w:date="2024-03-15T09:33:00Z">
                    <w:rPr>
                      <w:rStyle w:val="nfase"/>
                      <w:rFonts w:ascii="Arial" w:hAnsi="Arial" w:cs="Arial"/>
                      <w:color w:val="424242"/>
                      <w:shd w:val="clear" w:color="auto" w:fill="FFFFFF"/>
                    </w:rPr>
                  </w:rPrChange>
                </w:rPr>
                <w:t>penAI</w:t>
              </w:r>
            </w:ins>
            <w:proofErr w:type="spellEnd"/>
            <w:ins w:id="49" w:author="Aparecida Ferreira" w:date="2024-03-15T09:31:00Z">
              <w:r>
                <w:rPr>
                  <w:rFonts w:ascii="Arial" w:hAnsi="Arial" w:cs="Arial"/>
                </w:rPr>
                <w:t xml:space="preserve"> (2024</w:t>
              </w:r>
              <w:r>
                <w:rPr>
                  <w:rFonts w:ascii="Arial" w:hAnsi="Arial" w:cs="Arial"/>
                </w:rPr>
                <w:t>), d</w:t>
              </w:r>
            </w:ins>
            <w:ins w:id="50" w:author="Aparecida Ferreira" w:date="2024-03-15T09:28:00Z">
              <w:r w:rsidR="00E267F4" w:rsidRPr="00E267F4">
                <w:rPr>
                  <w:rFonts w:ascii="Arial" w:eastAsia="Calibri" w:hAnsi="Arial" w:cs="Arial"/>
                  <w:lang w:eastAsia="pt-BR"/>
                </w:rPr>
                <w:t>emonstrar profissionalismo: Agendamentos específicos demonstram organização e profissionalismo, transmitindo ao cliente a confiança de que ele será atendido de forma eficiente.</w:t>
              </w:r>
            </w:ins>
          </w:p>
          <w:p w14:paraId="195631FC" w14:textId="77777777" w:rsidR="00E267F4" w:rsidRPr="00630947" w:rsidRDefault="00E267F4" w:rsidP="0063094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ins w:id="51" w:author="Aparecida Ferreira" w:date="2024-03-15T09:28:00Z"/>
                <w:rFonts w:ascii="Arial" w:eastAsia="Calibri" w:hAnsi="Arial" w:cs="Arial"/>
                <w:lang w:eastAsia="pt-BR"/>
                <w:rPrChange w:id="52" w:author="Aparecida Ferreira" w:date="2024-03-15T09:29:00Z">
                  <w:rPr>
                    <w:ins w:id="53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54" w:author="Aparecida Ferreira" w:date="2024-03-15T09:29:00Z">
                <w:pPr/>
              </w:pPrChange>
            </w:pPr>
            <w:ins w:id="55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56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Evitar esperas desnecessárias: Com um agendamento detalhado, o cliente sabe exatamente quando será atendido, evitando esperas desnecessárias e otimizando seu tempo.</w:t>
              </w:r>
            </w:ins>
          </w:p>
          <w:p w14:paraId="1AC83F28" w14:textId="77777777" w:rsidR="00E267F4" w:rsidRPr="00630947" w:rsidRDefault="00E267F4" w:rsidP="0063094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ins w:id="57" w:author="Aparecida Ferreira" w:date="2024-03-15T09:28:00Z"/>
                <w:rFonts w:ascii="Arial" w:eastAsia="Calibri" w:hAnsi="Arial" w:cs="Arial"/>
                <w:lang w:eastAsia="pt-BR"/>
                <w:rPrChange w:id="58" w:author="Aparecida Ferreira" w:date="2024-03-15T09:29:00Z">
                  <w:rPr>
                    <w:ins w:id="59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60" w:author="Aparecida Ferreira" w:date="2024-03-15T09:29:00Z">
                <w:pPr/>
              </w:pPrChange>
            </w:pPr>
            <w:ins w:id="61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62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Oferecer um atendimento personalizado: Ao ter conhecimento das necessidades do cliente, podemos oferecer um atendimento mais personalizado e direcionado, aumentando a sua satisfação.</w:t>
              </w:r>
            </w:ins>
          </w:p>
          <w:p w14:paraId="0F2B9443" w14:textId="77777777" w:rsidR="00E267F4" w:rsidRPr="00630947" w:rsidRDefault="00E267F4" w:rsidP="00630947">
            <w:pPr>
              <w:pStyle w:val="PargrafodaLista"/>
              <w:numPr>
                <w:ilvl w:val="0"/>
                <w:numId w:val="5"/>
              </w:numPr>
              <w:spacing w:line="360" w:lineRule="auto"/>
              <w:jc w:val="both"/>
              <w:rPr>
                <w:ins w:id="63" w:author="Aparecida Ferreira" w:date="2024-03-15T09:28:00Z"/>
                <w:rFonts w:ascii="Arial" w:eastAsia="Calibri" w:hAnsi="Arial" w:cs="Arial"/>
                <w:lang w:eastAsia="pt-BR"/>
                <w:rPrChange w:id="64" w:author="Aparecida Ferreira" w:date="2024-03-15T09:29:00Z">
                  <w:rPr>
                    <w:ins w:id="65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66" w:author="Aparecida Ferreira" w:date="2024-03-15T09:29:00Z">
                <w:pPr/>
              </w:pPrChange>
            </w:pPr>
            <w:ins w:id="67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68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Acredito que a implementação de agendamentos mais específicos pode ser uma ferramenta valiosa para otimizar o trabalho da equipe, reduzir o estresse e oferecer um atendimento ainda melhor aos nossos clientes.</w:t>
              </w:r>
            </w:ins>
          </w:p>
          <w:p w14:paraId="15E380B2" w14:textId="77777777" w:rsidR="00E267F4" w:rsidRPr="00E267F4" w:rsidRDefault="00E267F4" w:rsidP="00630947">
            <w:pPr>
              <w:spacing w:line="360" w:lineRule="auto"/>
              <w:jc w:val="both"/>
              <w:rPr>
                <w:ins w:id="69" w:author="Aparecida Ferreira" w:date="2024-03-15T09:28:00Z"/>
                <w:rFonts w:ascii="Arial" w:eastAsia="Calibri" w:hAnsi="Arial" w:cs="Arial"/>
                <w:lang w:eastAsia="pt-BR"/>
              </w:rPr>
              <w:pPrChange w:id="70" w:author="Aparecida Ferreira" w:date="2024-03-15T09:28:00Z">
                <w:pPr/>
              </w:pPrChange>
            </w:pPr>
            <w:ins w:id="71" w:author="Aparecida Ferreira" w:date="2024-03-15T09:28:00Z">
              <w:r w:rsidRPr="00E267F4">
                <w:rPr>
                  <w:rFonts w:ascii="Arial" w:eastAsia="Calibri" w:hAnsi="Arial" w:cs="Arial"/>
                  <w:lang w:eastAsia="pt-BR"/>
                </w:rPr>
                <w:t>Sugestões para implementar agendamentos mais específicos:</w:t>
              </w:r>
            </w:ins>
          </w:p>
          <w:p w14:paraId="53CCE289" w14:textId="77777777" w:rsidR="00E267F4" w:rsidRPr="00630947" w:rsidRDefault="00E267F4" w:rsidP="00630947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ins w:id="72" w:author="Aparecida Ferreira" w:date="2024-03-15T09:28:00Z"/>
                <w:rFonts w:ascii="Arial" w:eastAsia="Calibri" w:hAnsi="Arial" w:cs="Arial"/>
                <w:lang w:eastAsia="pt-BR"/>
                <w:rPrChange w:id="73" w:author="Aparecida Ferreira" w:date="2024-03-15T09:29:00Z">
                  <w:rPr>
                    <w:ins w:id="74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75" w:author="Aparecida Ferreira" w:date="2024-03-15T09:29:00Z">
                <w:pPr/>
              </w:pPrChange>
            </w:pPr>
            <w:ins w:id="76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77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Criar um formulário de agendamento online que inclua perguntas sobre o motivo da consulta, o tempo necessário e os documentos ou materiais que o cliente precisa trazer.</w:t>
              </w:r>
            </w:ins>
          </w:p>
          <w:p w14:paraId="761B929C" w14:textId="77777777" w:rsidR="00E267F4" w:rsidRPr="00630947" w:rsidRDefault="00E267F4" w:rsidP="00630947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ins w:id="78" w:author="Aparecida Ferreira" w:date="2024-03-15T09:28:00Z"/>
                <w:rFonts w:ascii="Arial" w:eastAsia="Calibri" w:hAnsi="Arial" w:cs="Arial"/>
                <w:lang w:eastAsia="pt-BR"/>
                <w:rPrChange w:id="79" w:author="Aparecida Ferreira" w:date="2024-03-15T09:29:00Z">
                  <w:rPr>
                    <w:ins w:id="80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81" w:author="Aparecida Ferreira" w:date="2024-03-15T09:29:00Z">
                <w:pPr/>
              </w:pPrChange>
            </w:pPr>
            <w:ins w:id="82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83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Oferecer a opção de agendamento por telefone ou e-mail, com instruções claras sobre as informações que devem ser fornecidas.</w:t>
              </w:r>
            </w:ins>
          </w:p>
          <w:p w14:paraId="1AD459A5" w14:textId="77777777" w:rsidR="00E267F4" w:rsidRPr="00630947" w:rsidRDefault="00E267F4" w:rsidP="00630947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ins w:id="84" w:author="Aparecida Ferreira" w:date="2024-03-15T09:28:00Z"/>
                <w:rFonts w:ascii="Arial" w:eastAsia="Calibri" w:hAnsi="Arial" w:cs="Arial"/>
                <w:lang w:eastAsia="pt-BR"/>
                <w:rPrChange w:id="85" w:author="Aparecida Ferreira" w:date="2024-03-15T09:29:00Z">
                  <w:rPr>
                    <w:ins w:id="86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87" w:author="Aparecida Ferreira" w:date="2024-03-15T09:29:00Z">
                <w:pPr/>
              </w:pPrChange>
            </w:pPr>
            <w:ins w:id="88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89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Criar um sistema de confirmação de agendamentos para evitar cancelamentos de última hora.</w:t>
              </w:r>
            </w:ins>
          </w:p>
          <w:p w14:paraId="5F7FC2DD" w14:textId="77777777" w:rsidR="00E267F4" w:rsidRPr="00630947" w:rsidRDefault="00E267F4" w:rsidP="00630947">
            <w:pPr>
              <w:pStyle w:val="PargrafodaLista"/>
              <w:numPr>
                <w:ilvl w:val="0"/>
                <w:numId w:val="6"/>
              </w:numPr>
              <w:spacing w:line="360" w:lineRule="auto"/>
              <w:jc w:val="both"/>
              <w:rPr>
                <w:ins w:id="90" w:author="Aparecida Ferreira" w:date="2024-03-15T09:28:00Z"/>
                <w:rFonts w:ascii="Arial" w:eastAsia="Calibri" w:hAnsi="Arial" w:cs="Arial"/>
                <w:lang w:eastAsia="pt-BR"/>
                <w:rPrChange w:id="91" w:author="Aparecida Ferreira" w:date="2024-03-15T09:29:00Z">
                  <w:rPr>
                    <w:ins w:id="92" w:author="Aparecida Ferreira" w:date="2024-03-15T09:28:00Z"/>
                    <w:rFonts w:eastAsia="Calibri"/>
                    <w:lang w:eastAsia="pt-BR"/>
                  </w:rPr>
                </w:rPrChange>
              </w:rPr>
              <w:pPrChange w:id="93" w:author="Aparecida Ferreira" w:date="2024-03-15T09:29:00Z">
                <w:pPr/>
              </w:pPrChange>
            </w:pPr>
            <w:ins w:id="94" w:author="Aparecida Ferreira" w:date="2024-03-15T09:28:00Z">
              <w:r w:rsidRPr="00630947">
                <w:rPr>
                  <w:rFonts w:ascii="Arial" w:eastAsia="Calibri" w:hAnsi="Arial" w:cs="Arial"/>
                  <w:lang w:eastAsia="pt-BR"/>
                  <w:rPrChange w:id="95" w:author="Aparecida Ferreira" w:date="2024-03-15T09:29:00Z">
                    <w:rPr>
                      <w:rFonts w:eastAsia="Calibri"/>
                      <w:lang w:eastAsia="pt-BR"/>
                    </w:rPr>
                  </w:rPrChange>
                </w:rPr>
                <w:t>Treinar a equipe para realizar agendamentos de forma eficiente e cordial.</w:t>
              </w:r>
            </w:ins>
          </w:p>
          <w:p w14:paraId="436393C4" w14:textId="77777777" w:rsidR="00F37AFB" w:rsidRDefault="00E267F4" w:rsidP="00630947">
            <w:pPr>
              <w:spacing w:line="360" w:lineRule="auto"/>
              <w:jc w:val="both"/>
              <w:rPr>
                <w:rFonts w:ascii="Arial" w:eastAsia="Calibri" w:hAnsi="Arial" w:cs="Arial"/>
                <w:lang w:eastAsia="pt-BR"/>
              </w:rPr>
              <w:pPrChange w:id="96" w:author="Aparecida Ferreira" w:date="2024-03-15T09:28:00Z">
                <w:pPr/>
              </w:pPrChange>
            </w:pPr>
            <w:ins w:id="97" w:author="Aparecida Ferreira" w:date="2024-03-15T09:28:00Z">
              <w:r w:rsidRPr="00E267F4">
                <w:rPr>
                  <w:rFonts w:ascii="Arial" w:eastAsia="Calibri" w:hAnsi="Arial" w:cs="Arial"/>
                  <w:lang w:eastAsia="pt-BR"/>
                </w:rPr>
                <w:t>Acredito que, com um esforço conjunto, podemos implementar essa mudança de forma positiva e eficaz, beneficiando toda a equipe e nossos clientes.</w:t>
              </w:r>
            </w:ins>
          </w:p>
          <w:p w14:paraId="5E28AD3A" w14:textId="77777777" w:rsidR="00F37AFB" w:rsidDel="00E267F4" w:rsidRDefault="00F23345">
            <w:pPr>
              <w:rPr>
                <w:del w:id="98" w:author="Aparecida Ferreira" w:date="2024-03-15T09:28:00Z"/>
                <w:rFonts w:ascii="Arial" w:hAnsi="Arial" w:cs="Arial"/>
              </w:rPr>
            </w:pPr>
            <w:del w:id="99" w:author="Aparecida Ferreira" w:date="2024-03-15T09:28:00Z">
              <w:r w:rsidDel="00E267F4">
                <w:rPr>
                  <w:rFonts w:ascii="Arial" w:eastAsia="Calibri" w:hAnsi="Arial" w:cs="Arial"/>
                  <w:lang w:eastAsia="pt-BR"/>
                </w:rPr>
                <w:delText>Ajudar o meu chefe a se organizar melhor</w:delText>
              </w:r>
            </w:del>
          </w:p>
          <w:p w14:paraId="598A80E8" w14:textId="77777777" w:rsidR="00F37AFB" w:rsidRDefault="00F37AFB" w:rsidP="00E267F4">
            <w:pPr>
              <w:rPr>
                <w:rFonts w:ascii="Arial" w:eastAsia="Calibri" w:hAnsi="Arial" w:cs="Arial"/>
                <w:lang w:eastAsia="pt-BR"/>
              </w:rPr>
              <w:pPrChange w:id="100" w:author="Aparecida Ferreira" w:date="2024-03-15T09:28:00Z">
                <w:pPr/>
              </w:pPrChange>
            </w:pPr>
          </w:p>
        </w:tc>
      </w:tr>
    </w:tbl>
    <w:p w14:paraId="1B891781" w14:textId="77777777" w:rsidR="00F37AFB" w:rsidRDefault="00F37AFB">
      <w:pPr>
        <w:rPr>
          <w:rFonts w:ascii="Arial" w:hAnsi="Arial" w:cs="Arial"/>
        </w:rPr>
      </w:pPr>
    </w:p>
    <w:p w14:paraId="7557759E" w14:textId="77777777" w:rsidR="00F37AFB" w:rsidRDefault="00F23345">
      <w:pPr>
        <w:spacing w:line="360" w:lineRule="auto"/>
        <w:rPr>
          <w:rFonts w:ascii="Arial" w:hAnsi="Arial" w:cs="Arial"/>
        </w:rPr>
      </w:pPr>
      <w:r>
        <w:rPr>
          <w:rFonts w:ascii="Arial" w:eastAsia="Arial" w:hAnsi="Arial" w:cs="Arial"/>
        </w:rPr>
        <w:lastRenderedPageBreak/>
        <w:t xml:space="preserve"> </w:t>
      </w:r>
    </w:p>
    <w:p w14:paraId="374832B9" w14:textId="77777777" w:rsidR="00F37AFB" w:rsidRDefault="00F2334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PROCEDIMENTOS METODOLÓGICOS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1647047D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EB4A7" w14:textId="77777777" w:rsidR="00F37AFB" w:rsidRDefault="00F23345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Descrição dos métodos e procedimentos que nortearão a busca de informações para responder o </w:t>
            </w:r>
            <w:commentRangeStart w:id="101"/>
            <w:r>
              <w:rPr>
                <w:rFonts w:ascii="Arial" w:hAnsi="Arial" w:cs="Arial"/>
              </w:rPr>
              <w:t>problema</w:t>
            </w:r>
            <w:commentRangeEnd w:id="101"/>
            <w:r w:rsidR="00630947">
              <w:rPr>
                <w:rStyle w:val="Refdecomentrio"/>
              </w:rPr>
              <w:commentReference w:id="101"/>
            </w:r>
            <w:r>
              <w:rPr>
                <w:rFonts w:ascii="Arial" w:hAnsi="Arial" w:cs="Arial"/>
              </w:rPr>
              <w:t xml:space="preserve"> de pesquisa:</w:t>
            </w:r>
          </w:p>
          <w:p w14:paraId="7FF55583" w14:textId="77777777" w:rsidR="00F37AFB" w:rsidRDefault="00F2334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Bibliográfica</w:t>
            </w:r>
          </w:p>
          <w:p w14:paraId="01DE838C" w14:textId="77777777" w:rsidR="00F37AFB" w:rsidRDefault="00F2334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Pesquisa de campo</w:t>
            </w:r>
          </w:p>
          <w:p w14:paraId="50693633" w14:textId="77777777" w:rsidR="00F37AFB" w:rsidRDefault="00F2334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Entrevista</w:t>
            </w:r>
          </w:p>
          <w:p w14:paraId="6F51200A" w14:textId="77777777" w:rsidR="00F37AFB" w:rsidRDefault="00F23345">
            <w:pPr>
              <w:numPr>
                <w:ilvl w:val="0"/>
                <w:numId w:val="1"/>
              </w:num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das necessidades</w:t>
            </w:r>
          </w:p>
        </w:tc>
      </w:tr>
    </w:tbl>
    <w:p w14:paraId="3D83F5C5" w14:textId="77777777" w:rsidR="00F37AFB" w:rsidRDefault="00F37AFB">
      <w:pPr>
        <w:spacing w:line="360" w:lineRule="auto"/>
        <w:rPr>
          <w:rFonts w:ascii="Arial" w:hAnsi="Arial" w:cs="Arial"/>
        </w:rPr>
      </w:pPr>
    </w:p>
    <w:p w14:paraId="0A784F8D" w14:textId="77777777" w:rsidR="00F37AFB" w:rsidRDefault="00F2334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4490848D" w14:textId="77777777" w:rsidR="00F37AFB" w:rsidRDefault="00F37AFB">
      <w:pPr>
        <w:rPr>
          <w:rFonts w:ascii="Arial" w:eastAsia="Arial" w:hAnsi="Arial" w:cs="Arial"/>
        </w:rPr>
      </w:pPr>
    </w:p>
    <w:p w14:paraId="7739F521" w14:textId="77777777" w:rsidR="00F37AFB" w:rsidRDefault="00F23345">
      <w:pPr>
        <w:rPr>
          <w:rFonts w:ascii="Arial" w:hAnsi="Arial" w:cs="Arial"/>
        </w:rPr>
      </w:pPr>
      <w:r>
        <w:rPr>
          <w:rFonts w:ascii="Arial" w:hAnsi="Arial" w:cs="Arial"/>
        </w:rPr>
        <w:t>BIBLIOGRAFIA</w:t>
      </w:r>
    </w:p>
    <w:tbl>
      <w:tblPr>
        <w:tblW w:w="9072" w:type="dxa"/>
        <w:tblInd w:w="-5" w:type="dxa"/>
        <w:tblLook w:val="04A0" w:firstRow="1" w:lastRow="0" w:firstColumn="1" w:lastColumn="0" w:noHBand="0" w:noVBand="1"/>
      </w:tblPr>
      <w:tblGrid>
        <w:gridCol w:w="9072"/>
      </w:tblGrid>
      <w:tr w:rsidR="00F37AFB" w14:paraId="08391345" w14:textId="77777777">
        <w:tc>
          <w:tcPr>
            <w:tcW w:w="9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DE003" w14:textId="77777777" w:rsidR="00F37AFB" w:rsidDel="00630947" w:rsidRDefault="00630947">
            <w:pPr>
              <w:rPr>
                <w:del w:id="102" w:author="Aparecida Ferreira" w:date="2024-03-15T09:32:00Z"/>
                <w:rFonts w:ascii="Arial" w:hAnsi="Arial" w:cs="Arial"/>
              </w:rPr>
            </w:pPr>
            <w:proofErr w:type="spellStart"/>
            <w:ins w:id="103" w:author="Aparecida Ferreira" w:date="2024-03-15T09:32:00Z"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OpenAI</w:t>
              </w:r>
              <w:proofErr w:type="spellEnd"/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. "</w:t>
              </w:r>
              <w:proofErr w:type="spellStart"/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ChatGPT</w:t>
              </w:r>
              <w:proofErr w:type="spellEnd"/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 xml:space="preserve"> é uma inteligência artificial de linguagem natural desenvolvida pela </w:t>
              </w:r>
              <w:proofErr w:type="spellStart"/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OpenAI</w:t>
              </w:r>
              <w:proofErr w:type="spellEnd"/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, que usa uma arquitetura de rede neural para gerar respostas a perguntas feitas por usuários." Acesso em 18 de abril de 2023. (</w:t>
              </w:r>
              <w:r>
                <w:fldChar w:fldCharType="begin"/>
              </w:r>
              <w:r>
                <w:instrText xml:space="preserve"> HYPERLINK "https://openai.com/blog/chat-gpt-3-launch/" \t "_blank" </w:instrText>
              </w:r>
              <w:r>
                <w:fldChar w:fldCharType="separate"/>
              </w:r>
              <w:r>
                <w:rPr>
                  <w:rStyle w:val="nfase"/>
                  <w:rFonts w:ascii="Arial" w:hAnsi="Arial" w:cs="Arial"/>
                  <w:shd w:val="clear" w:color="auto" w:fill="FFFFFF"/>
                </w:rPr>
                <w:t>https://openai.com/blog/chat-gpt-3-launch/</w:t>
              </w:r>
              <w:r>
                <w:fldChar w:fldCharType="end"/>
              </w:r>
              <w:r>
                <w:rPr>
                  <w:rStyle w:val="nfase"/>
                  <w:rFonts w:ascii="Arial" w:hAnsi="Arial" w:cs="Arial"/>
                  <w:color w:val="424242"/>
                  <w:shd w:val="clear" w:color="auto" w:fill="FFFFFF"/>
                </w:rPr>
                <w:t>)</w:t>
              </w:r>
            </w:ins>
            <w:del w:id="104" w:author="Aparecida Ferreira" w:date="2024-03-15T09:32:00Z">
              <w:r w:rsidR="00F23345" w:rsidDel="00630947">
                <w:rPr>
                  <w:rFonts w:ascii="Arial" w:hAnsi="Arial" w:cs="Arial"/>
                </w:rPr>
                <w:delText>Listar os principais LIVROS a serem pesquisados. (Mínimo 03 Bibliografias para cada disciplina, preferencialmente da biblioteca do CEEP)</w:delText>
              </w:r>
            </w:del>
          </w:p>
          <w:p w14:paraId="490791A8" w14:textId="77777777" w:rsidR="00F37AFB" w:rsidDel="00630947" w:rsidRDefault="00F23345">
            <w:pPr>
              <w:rPr>
                <w:del w:id="105" w:author="Aparecida Ferreira" w:date="2024-03-15T09:32:00Z"/>
                <w:rFonts w:ascii="Arial" w:hAnsi="Arial" w:cs="Arial"/>
              </w:rPr>
            </w:pPr>
            <w:del w:id="106" w:author="Aparecida Ferreira" w:date="2024-03-15T09:32:00Z">
              <w:r w:rsidDel="00630947">
                <w:rPr>
                  <w:rFonts w:ascii="Arial" w:hAnsi="Arial" w:cs="Arial"/>
                </w:rPr>
                <w:delText>Usar artigos:</w:delText>
              </w:r>
            </w:del>
          </w:p>
          <w:p w14:paraId="426BA735" w14:textId="77777777" w:rsidR="00F37AFB" w:rsidRDefault="00F23345">
            <w:pPr>
              <w:rPr>
                <w:ins w:id="107" w:author="Aparecida Ferreira" w:date="2024-03-15T09:32:00Z"/>
                <w:rFonts w:ascii="Arial" w:hAnsi="Arial" w:cs="Arial"/>
                <w:color w:val="000000"/>
                <w:shd w:val="clear" w:color="auto" w:fill="F5F5F5"/>
              </w:rPr>
            </w:pPr>
            <w:del w:id="108" w:author="Aparecida Ferreira" w:date="2024-03-15T09:32:00Z"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br/blog/melhores-sites-para-pesquisa-academica" \l "google"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Google Acadêmico</w:delText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commentRangeStart w:id="109"/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"portal"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Portal da CAPES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commentRangeEnd w:id="109"/>
              <w:r w:rsidR="00630947" w:rsidDel="00630947">
                <w:rPr>
                  <w:rStyle w:val="Refdecomentrio"/>
                </w:rPr>
                <w:commentReference w:id="109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emica" \l "scielo"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SciELO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"academia"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Academia.Edu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"bdtd"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BDTD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.br/blog/melhores-sites-para-pesquisa-academica" \l "science"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Science.gov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"eric"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Eric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e-journals"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E-Journals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</w:rPr>
                <w:br/>
              </w:r>
              <w:r w:rsidDel="00630947">
                <w:fldChar w:fldCharType="begin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InstrText>HYPERLINK "https://www.unit.br/blog/melhores-sites-para-pesquisa-academica" \l "redalyc"</w:delInstr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separate"/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delText> Redalyc</w:delText>
              </w:r>
              <w:r w:rsidDel="00630947">
                <w:rPr>
                  <w:rStyle w:val="LinkdaInternet"/>
                  <w:rFonts w:ascii="Arial" w:hAnsi="Arial" w:cs="Arial"/>
                  <w:color w:val="2D93EE"/>
                </w:rPr>
                <w:fldChar w:fldCharType="end"/>
              </w:r>
              <w:r w:rsidDel="00630947">
                <w:rPr>
                  <w:rFonts w:ascii="Arial" w:hAnsi="Arial" w:cs="Arial"/>
                  <w:color w:val="000000"/>
                  <w:shd w:val="clear" w:color="auto" w:fill="F5F5F5"/>
                </w:rPr>
                <w:delText> </w:delText>
              </w:r>
            </w:del>
          </w:p>
          <w:p w14:paraId="36FA798A" w14:textId="77777777" w:rsidR="00630947" w:rsidRDefault="00630947">
            <w:pPr>
              <w:rPr>
                <w:ins w:id="110" w:author="Aparecida Ferreira" w:date="2024-03-15T09:32:00Z"/>
                <w:rFonts w:ascii="Arial" w:hAnsi="Arial" w:cs="Arial"/>
                <w:color w:val="000000"/>
                <w:shd w:val="clear" w:color="auto" w:fill="F5F5F5"/>
              </w:rPr>
            </w:pPr>
          </w:p>
          <w:p w14:paraId="42158271" w14:textId="77777777" w:rsidR="00630947" w:rsidRDefault="00630947">
            <w:pPr>
              <w:rPr>
                <w:ins w:id="111" w:author="Aparecida Ferreira" w:date="2024-03-15T09:32:00Z"/>
                <w:rFonts w:ascii="Arial" w:hAnsi="Arial" w:cs="Arial"/>
                <w:color w:val="000000"/>
                <w:shd w:val="clear" w:color="auto" w:fill="F5F5F5"/>
              </w:rPr>
            </w:pPr>
          </w:p>
          <w:p w14:paraId="4E3A04B0" w14:textId="77777777" w:rsidR="00630947" w:rsidRDefault="00630947">
            <w:pPr>
              <w:rPr>
                <w:ins w:id="112" w:author="Aparecida Ferreira" w:date="2024-03-15T09:32:00Z"/>
                <w:rFonts w:ascii="Arial" w:hAnsi="Arial" w:cs="Arial"/>
                <w:color w:val="000000"/>
                <w:shd w:val="clear" w:color="auto" w:fill="F5F5F5"/>
              </w:rPr>
            </w:pPr>
          </w:p>
          <w:p w14:paraId="22D2B366" w14:textId="77777777" w:rsidR="00630947" w:rsidRDefault="00630947">
            <w:pPr>
              <w:rPr>
                <w:rFonts w:ascii="Arial" w:hAnsi="Arial" w:cs="Arial"/>
              </w:rPr>
            </w:pPr>
          </w:p>
        </w:tc>
      </w:tr>
    </w:tbl>
    <w:p w14:paraId="10A4EEEC" w14:textId="77777777" w:rsidR="00F37AFB" w:rsidRDefault="00F37AFB">
      <w:pPr>
        <w:rPr>
          <w:rFonts w:ascii="Arial" w:hAnsi="Arial" w:cs="Arial"/>
        </w:rPr>
      </w:pPr>
    </w:p>
    <w:p w14:paraId="226E97B2" w14:textId="77777777" w:rsidR="00F37AFB" w:rsidRDefault="00F37AFB">
      <w:pPr>
        <w:rPr>
          <w:rFonts w:ascii="Arial" w:eastAsia="Arial" w:hAnsi="Arial" w:cs="Arial"/>
        </w:rPr>
      </w:pPr>
    </w:p>
    <w:p w14:paraId="07BE57D7" w14:textId="77777777" w:rsidR="00F37AFB" w:rsidRDefault="00F37AFB">
      <w:pPr>
        <w:rPr>
          <w:rFonts w:ascii="Arial" w:eastAsia="Arial" w:hAnsi="Arial" w:cs="Arial"/>
        </w:rPr>
      </w:pPr>
    </w:p>
    <w:p w14:paraId="2C3C9438" w14:textId="77777777" w:rsidR="00F37AFB" w:rsidRDefault="00F37AFB">
      <w:pPr>
        <w:rPr>
          <w:rFonts w:ascii="Arial" w:eastAsia="Arial" w:hAnsi="Arial" w:cs="Arial"/>
        </w:rPr>
      </w:pPr>
    </w:p>
    <w:p w14:paraId="2B0EFC44" w14:textId="77777777" w:rsidR="00F37AFB" w:rsidRDefault="00F37AFB">
      <w:pPr>
        <w:rPr>
          <w:rFonts w:ascii="Arial" w:eastAsia="Arial" w:hAnsi="Arial" w:cs="Arial"/>
        </w:rPr>
      </w:pPr>
    </w:p>
    <w:p w14:paraId="78F080F6" w14:textId="77777777" w:rsidR="00F37AFB" w:rsidRDefault="00F37AFB">
      <w:pPr>
        <w:rPr>
          <w:rFonts w:ascii="Arial" w:eastAsia="Arial" w:hAnsi="Arial" w:cs="Arial"/>
        </w:rPr>
      </w:pPr>
    </w:p>
    <w:p w14:paraId="3D90496A" w14:textId="77777777" w:rsidR="00F37AFB" w:rsidRDefault="00F37AFB">
      <w:pPr>
        <w:rPr>
          <w:rFonts w:ascii="Arial" w:eastAsia="Arial" w:hAnsi="Arial" w:cs="Arial"/>
        </w:rPr>
      </w:pPr>
    </w:p>
    <w:p w14:paraId="635D3EA6" w14:textId="77777777" w:rsidR="00F37AFB" w:rsidRDefault="00F37AFB">
      <w:pPr>
        <w:rPr>
          <w:rFonts w:ascii="Arial" w:eastAsia="Arial" w:hAnsi="Arial" w:cs="Arial"/>
        </w:rPr>
      </w:pPr>
    </w:p>
    <w:p w14:paraId="0B3949AA" w14:textId="77777777" w:rsidR="00F37AFB" w:rsidRDefault="00F37AFB">
      <w:pPr>
        <w:rPr>
          <w:rFonts w:ascii="Arial" w:eastAsia="Arial" w:hAnsi="Arial" w:cs="Arial"/>
        </w:rPr>
      </w:pPr>
    </w:p>
    <w:p w14:paraId="2FCBACB1" w14:textId="77777777" w:rsidR="00F37AFB" w:rsidRDefault="00F37AFB">
      <w:pPr>
        <w:rPr>
          <w:rFonts w:ascii="Arial" w:eastAsia="Arial" w:hAnsi="Arial" w:cs="Arial"/>
        </w:rPr>
      </w:pPr>
    </w:p>
    <w:p w14:paraId="33ACC30A" w14:textId="77777777" w:rsidR="00F37AFB" w:rsidRDefault="00F37AFB">
      <w:pPr>
        <w:rPr>
          <w:rFonts w:ascii="Arial" w:eastAsia="Arial" w:hAnsi="Arial" w:cs="Arial"/>
        </w:rPr>
      </w:pPr>
    </w:p>
    <w:p w14:paraId="05C32E14" w14:textId="77777777" w:rsidR="00F37AFB" w:rsidRDefault="00F37AFB">
      <w:pPr>
        <w:rPr>
          <w:rFonts w:ascii="Arial" w:eastAsia="Arial" w:hAnsi="Arial" w:cs="Arial"/>
        </w:rPr>
      </w:pPr>
    </w:p>
    <w:p w14:paraId="2BCB67C5" w14:textId="77777777" w:rsidR="00F37AFB" w:rsidRDefault="00F37AFB">
      <w:pPr>
        <w:rPr>
          <w:rFonts w:ascii="Arial" w:eastAsia="Arial" w:hAnsi="Arial" w:cs="Arial"/>
        </w:rPr>
      </w:pPr>
    </w:p>
    <w:p w14:paraId="3558B461" w14:textId="77777777" w:rsidR="00F37AFB" w:rsidRDefault="00F37AFB">
      <w:pPr>
        <w:rPr>
          <w:rFonts w:ascii="Arial" w:eastAsia="Arial" w:hAnsi="Arial" w:cs="Arial"/>
        </w:rPr>
      </w:pPr>
    </w:p>
    <w:p w14:paraId="270CAF7A" w14:textId="77777777" w:rsidR="00F37AFB" w:rsidRDefault="00F37AFB">
      <w:pPr>
        <w:rPr>
          <w:rFonts w:ascii="Arial" w:eastAsia="Arial" w:hAnsi="Arial" w:cs="Arial"/>
        </w:rPr>
      </w:pPr>
    </w:p>
    <w:p w14:paraId="2CB4A4AD" w14:textId="77777777" w:rsidR="00F37AFB" w:rsidRDefault="00F37AFB">
      <w:pPr>
        <w:rPr>
          <w:rFonts w:ascii="Arial" w:eastAsia="Arial" w:hAnsi="Arial" w:cs="Arial"/>
        </w:rPr>
      </w:pPr>
    </w:p>
    <w:p w14:paraId="291E5405" w14:textId="77777777" w:rsidR="00F37AFB" w:rsidRDefault="00F37AFB">
      <w:pPr>
        <w:rPr>
          <w:rFonts w:ascii="Arial" w:eastAsia="Arial" w:hAnsi="Arial" w:cs="Arial"/>
        </w:rPr>
      </w:pPr>
    </w:p>
    <w:p w14:paraId="0B8A0F1F" w14:textId="77777777" w:rsidR="00F37AFB" w:rsidRDefault="00F37AFB">
      <w:pPr>
        <w:rPr>
          <w:rFonts w:ascii="Arial" w:eastAsia="Arial" w:hAnsi="Arial" w:cs="Arial"/>
        </w:rPr>
      </w:pPr>
    </w:p>
    <w:p w14:paraId="4A72E0CB" w14:textId="77777777" w:rsidR="00F37AFB" w:rsidRDefault="00F23345">
      <w:pPr>
        <w:rPr>
          <w:rFonts w:ascii="Arial" w:hAnsi="Arial" w:cs="Arial"/>
        </w:rPr>
      </w:pPr>
      <w:r>
        <w:rPr>
          <w:rFonts w:ascii="Arial" w:eastAsia="Arial" w:hAnsi="Arial" w:cs="Arial"/>
        </w:rPr>
        <w:t xml:space="preserve"> </w:t>
      </w:r>
      <w:r>
        <w:rPr>
          <w:rFonts w:ascii="Arial" w:hAnsi="Arial" w:cs="Arial"/>
        </w:rPr>
        <w:t>CRONOGRAMA DE ATIVIDADES</w:t>
      </w:r>
    </w:p>
    <w:p w14:paraId="34269EFE" w14:textId="77777777" w:rsidR="00F37AFB" w:rsidRDefault="00F2334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7EE34D1" wp14:editId="686D2B43">
            <wp:extent cx="5760085" cy="52946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529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85" w:type="dxa"/>
        <w:jc w:val="right"/>
        <w:tblLook w:val="04A0" w:firstRow="1" w:lastRow="0" w:firstColumn="1" w:lastColumn="0" w:noHBand="0" w:noVBand="1"/>
      </w:tblPr>
      <w:tblGrid>
        <w:gridCol w:w="4756"/>
        <w:gridCol w:w="2485"/>
        <w:gridCol w:w="1744"/>
      </w:tblGrid>
      <w:tr w:rsidR="00F37AFB" w14:paraId="06F6CFB1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AE488B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Autorizado</w:t>
            </w: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21E744" w14:textId="77777777" w:rsidR="00F37AFB" w:rsidRDefault="00F2334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t>Professor(</w:t>
            </w:r>
            <w:proofErr w:type="gramEnd"/>
            <w:r>
              <w:rPr>
                <w:rFonts w:ascii="Arial" w:hAnsi="Arial" w:cs="Arial"/>
                <w:b/>
                <w:bCs/>
              </w:rPr>
              <w:t>a)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215AF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Data</w:t>
            </w:r>
          </w:p>
        </w:tc>
      </w:tr>
      <w:tr w:rsidR="00F37AFB" w14:paraId="788C2C57" w14:textId="77777777">
        <w:trPr>
          <w:jc w:val="right"/>
        </w:trPr>
        <w:tc>
          <w:tcPr>
            <w:tcW w:w="4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58A692E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Análise de projetos e sistemas:</w:t>
            </w:r>
          </w:p>
          <w:p w14:paraId="69F1E62C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Banco de dados:</w:t>
            </w:r>
          </w:p>
          <w:p w14:paraId="0018055F" w14:textId="77777777" w:rsidR="00F37AFB" w:rsidRDefault="00F2334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Web </w:t>
            </w:r>
            <w:r>
              <w:rPr>
                <w:rFonts w:ascii="Arial" w:hAnsi="Arial" w:cs="Arial"/>
              </w:rPr>
              <w:t>design:</w:t>
            </w:r>
          </w:p>
          <w:p w14:paraId="3492C9C1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E52CC73" w14:textId="77777777" w:rsidR="00F37AFB" w:rsidRDefault="00F23345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Aparecida</w:t>
            </w:r>
          </w:p>
          <w:p w14:paraId="497A4F5D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744378BA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B5E85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6E60456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61411FEC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1A7281EB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35EEDE67" w14:textId="77777777" w:rsidR="00F37AFB" w:rsidRDefault="00F37AFB">
            <w:pPr>
              <w:snapToGrid w:val="0"/>
              <w:rPr>
                <w:rFonts w:ascii="Arial" w:hAnsi="Arial" w:cs="Arial"/>
                <w:b/>
                <w:bCs/>
              </w:rPr>
            </w:pPr>
          </w:p>
          <w:p w14:paraId="27D6DA94" w14:textId="77777777" w:rsidR="00F37AFB" w:rsidRDefault="00F37AFB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348DF7DF" w14:textId="77777777" w:rsidR="00F37AFB" w:rsidRDefault="00F37AFB">
      <w:pPr>
        <w:rPr>
          <w:rFonts w:ascii="Arial" w:hAnsi="Arial" w:cs="Arial"/>
          <w:b/>
        </w:rPr>
      </w:pPr>
    </w:p>
    <w:sectPr w:rsidR="00F37AFB">
      <w:headerReference w:type="default" r:id="rId13"/>
      <w:pgSz w:w="11906" w:h="16838"/>
      <w:pgMar w:top="1701" w:right="1134" w:bottom="1134" w:left="1701" w:header="708" w:footer="0" w:gutter="0"/>
      <w:cols w:space="720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parecida Ferreira" w:date="2024-03-15T09:18:00Z" w:initials="AF">
    <w:p w14:paraId="77C9BD80" w14:textId="77777777" w:rsidR="00E267F4" w:rsidRDefault="00E267F4">
      <w:pPr>
        <w:pStyle w:val="Textodecomentrio"/>
      </w:pPr>
      <w:r>
        <w:rPr>
          <w:rStyle w:val="Refdecomentrio"/>
        </w:rPr>
        <w:annotationRef/>
      </w:r>
      <w:r>
        <w:t>Nem vou corrigir quero 2 páginas no mínimo.</w:t>
      </w:r>
    </w:p>
  </w:comment>
  <w:comment w:id="19" w:author="Aparecida Ferreira" w:date="2024-03-15T09:25:00Z" w:initials="AF">
    <w:p w14:paraId="1177E09F" w14:textId="77777777" w:rsidR="00E267F4" w:rsidRDefault="00E267F4">
      <w:pPr>
        <w:pStyle w:val="Textodecomentrio"/>
      </w:pPr>
      <w:r>
        <w:rPr>
          <w:rStyle w:val="Refdecomentrio"/>
        </w:rPr>
        <w:annotationRef/>
      </w:r>
      <w:proofErr w:type="gramStart"/>
      <w:r>
        <w:t>fazer</w:t>
      </w:r>
      <w:proofErr w:type="gramEnd"/>
    </w:p>
  </w:comment>
  <w:comment w:id="101" w:author="Aparecida Ferreira" w:date="2024-03-15T09:29:00Z" w:initials="AF">
    <w:p w14:paraId="3EF0F6D3" w14:textId="77777777" w:rsidR="00630947" w:rsidRDefault="00630947">
      <w:pPr>
        <w:pStyle w:val="Textodecomentrio"/>
      </w:pPr>
      <w:r>
        <w:rPr>
          <w:rStyle w:val="Refdecomentrio"/>
        </w:rPr>
        <w:annotationRef/>
      </w:r>
      <w:proofErr w:type="gramStart"/>
      <w:r>
        <w:t>fazer</w:t>
      </w:r>
      <w:proofErr w:type="gramEnd"/>
    </w:p>
  </w:comment>
  <w:comment w:id="109" w:author="Aparecida Ferreira" w:date="2024-03-15T09:29:00Z" w:initials="AF">
    <w:p w14:paraId="3D39C5EF" w14:textId="77777777" w:rsidR="00630947" w:rsidRDefault="00630947">
      <w:pPr>
        <w:pStyle w:val="Textodecomentrio"/>
      </w:pPr>
      <w:r>
        <w:rPr>
          <w:rStyle w:val="Refdecomentrio"/>
        </w:rPr>
        <w:annotationRef/>
      </w:r>
      <w:r>
        <w:t>PRECISO DAS REFERENCIAS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7C9BD80" w15:done="0"/>
  <w15:commentEx w15:paraId="1177E09F" w15:done="0"/>
  <w15:commentEx w15:paraId="3EF0F6D3" w15:done="0"/>
  <w15:commentEx w15:paraId="3D39C5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0BF7E5" w14:textId="77777777" w:rsidR="00F23345" w:rsidRDefault="00F23345">
      <w:pPr>
        <w:spacing w:after="0" w:line="240" w:lineRule="auto"/>
      </w:pPr>
      <w:r>
        <w:separator/>
      </w:r>
    </w:p>
  </w:endnote>
  <w:endnote w:type="continuationSeparator" w:id="0">
    <w:p w14:paraId="420241B6" w14:textId="77777777" w:rsidR="00F23345" w:rsidRDefault="00F23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Times New Roman"/>
    <w:charset w:val="01"/>
    <w:family w:val="roman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68A55B" w14:textId="77777777" w:rsidR="00F23345" w:rsidRDefault="00F23345">
      <w:pPr>
        <w:spacing w:after="0" w:line="240" w:lineRule="auto"/>
      </w:pPr>
      <w:r>
        <w:separator/>
      </w:r>
    </w:p>
  </w:footnote>
  <w:footnote w:type="continuationSeparator" w:id="0">
    <w:p w14:paraId="0B2330EB" w14:textId="77777777" w:rsidR="00F23345" w:rsidRDefault="00F23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067" w:type="dxa"/>
      <w:tblLook w:val="04A0" w:firstRow="1" w:lastRow="0" w:firstColumn="1" w:lastColumn="0" w:noHBand="0" w:noVBand="1"/>
    </w:tblPr>
    <w:tblGrid>
      <w:gridCol w:w="1980"/>
      <w:gridCol w:w="5528"/>
      <w:gridCol w:w="1559"/>
    </w:tblGrid>
    <w:tr w:rsidR="00F37AFB" w14:paraId="0E36A5EA" w14:textId="77777777">
      <w:trPr>
        <w:trHeight w:val="1550"/>
      </w:trPr>
      <w:tc>
        <w:tcPr>
          <w:tcW w:w="1980" w:type="dxa"/>
        </w:tcPr>
        <w:p w14:paraId="75720828" w14:textId="77777777" w:rsidR="00F37AFB" w:rsidRDefault="00F2334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anchor distT="0" distB="0" distL="0" distR="0" simplePos="0" relativeHeight="6" behindDoc="1" locked="0" layoutInCell="1" allowOverlap="1" wp14:anchorId="299C1798" wp14:editId="6441F6BC">
                <wp:simplePos x="0" y="0"/>
                <wp:positionH relativeFrom="column">
                  <wp:posOffset>-44450</wp:posOffset>
                </wp:positionH>
                <wp:positionV relativeFrom="paragraph">
                  <wp:posOffset>179070</wp:posOffset>
                </wp:positionV>
                <wp:extent cx="1153795" cy="622300"/>
                <wp:effectExtent l="0" t="0" r="0" b="0"/>
                <wp:wrapNone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2" t="-79" r="-42" b="-7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3795" cy="6223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</w:tcPr>
        <w:p w14:paraId="32AFDA72" w14:textId="77777777" w:rsidR="00F37AFB" w:rsidRDefault="00F23345">
          <w:pPr>
            <w:pStyle w:val="Cabealho"/>
            <w:spacing w:after="0" w:line="240" w:lineRule="auto"/>
            <w:jc w:val="center"/>
            <w:rPr>
              <w:b/>
              <w:bCs/>
              <w:color w:val="262626" w:themeColor="text1" w:themeTint="D9"/>
              <w:sz w:val="28"/>
              <w:szCs w:val="28"/>
            </w:rPr>
          </w:pPr>
          <w:hyperlink r:id="rId2">
            <w:r>
              <w:rPr>
                <w:rStyle w:val="LinkdaInternet"/>
                <w:rFonts w:ascii="Nunito" w:hAnsi="Nunito"/>
                <w:b/>
                <w:bCs/>
                <w:color w:val="262626" w:themeColor="text1" w:themeTint="D9"/>
                <w:sz w:val="28"/>
                <w:szCs w:val="28"/>
                <w:highlight w:val="white"/>
                <w:bdr w:val="single" w:sz="2" w:space="0" w:color="E5E7EB"/>
              </w:rPr>
              <w:t>CARMELO PERRONE C E PE EF M PROFIS</w:t>
            </w:r>
          </w:hyperlink>
        </w:p>
        <w:p w14:paraId="1F5C2141" w14:textId="77777777" w:rsidR="00F37AFB" w:rsidRDefault="00F2334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 xml:space="preserve">ANÁLISE DE PROJETO E </w:t>
          </w:r>
          <w:r>
            <w:rPr>
              <w:rFonts w:ascii="Arial Black" w:eastAsia="Arial" w:hAnsi="Arial Black" w:cs="Arial Black"/>
              <w:color w:val="202124"/>
              <w:sz w:val="28"/>
              <w:szCs w:val="28"/>
              <w:shd w:val="clear" w:color="auto" w:fill="FFFFFF"/>
            </w:rPr>
            <w:t>SISTEMA</w:t>
          </w:r>
        </w:p>
      </w:tc>
      <w:tc>
        <w:tcPr>
          <w:tcW w:w="1559" w:type="dxa"/>
        </w:tcPr>
        <w:p w14:paraId="2C748C49" w14:textId="77777777" w:rsidR="00F37AFB" w:rsidRDefault="00F23345">
          <w:pPr>
            <w:pStyle w:val="Cabealho"/>
            <w:tabs>
              <w:tab w:val="clear" w:pos="4252"/>
              <w:tab w:val="clear" w:pos="8504"/>
              <w:tab w:val="center" w:pos="4819"/>
              <w:tab w:val="right" w:pos="9639"/>
            </w:tabs>
            <w:spacing w:after="0" w:line="240" w:lineRule="auto"/>
          </w:pPr>
          <w:r>
            <w:rPr>
              <w:noProof/>
              <w:lang w:eastAsia="pt-BR"/>
            </w:rPr>
            <w:drawing>
              <wp:inline distT="0" distB="0" distL="0" distR="0" wp14:anchorId="51A3864D" wp14:editId="0964296B">
                <wp:extent cx="790575" cy="752475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90575" cy="752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187A9DE" w14:textId="77777777" w:rsidR="00F37AFB" w:rsidRDefault="00F23345">
    <w:pPr>
      <w:pStyle w:val="Cabealho"/>
      <w:tabs>
        <w:tab w:val="clear" w:pos="4252"/>
        <w:tab w:val="clear" w:pos="8504"/>
        <w:tab w:val="center" w:pos="4819"/>
        <w:tab w:val="right" w:pos="963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6F5FBA"/>
    <w:multiLevelType w:val="hybridMultilevel"/>
    <w:tmpl w:val="737246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909CC"/>
    <w:multiLevelType w:val="multilevel"/>
    <w:tmpl w:val="EB9E9D7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45620D2"/>
    <w:multiLevelType w:val="hybridMultilevel"/>
    <w:tmpl w:val="AF96A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16532E"/>
    <w:multiLevelType w:val="multilevel"/>
    <w:tmpl w:val="A350C984"/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6F2D63E0"/>
    <w:multiLevelType w:val="hybridMultilevel"/>
    <w:tmpl w:val="94A616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E20BEB"/>
    <w:multiLevelType w:val="hybridMultilevel"/>
    <w:tmpl w:val="F10AC5A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parecida Ferreira">
    <w15:presenceInfo w15:providerId="Windows Live" w15:userId="1b38a5bfa2288c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FB"/>
    <w:rsid w:val="00630947"/>
    <w:rsid w:val="00E267F4"/>
    <w:rsid w:val="00F23345"/>
    <w:rsid w:val="00F3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A8ABE"/>
  <w15:docId w15:val="{DB57E92F-D684-4E16-8FAE-CC37BD985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1">
    <w:lsdException w:name="Normal" w:uiPriority="7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uiPriority="6" w:qFormat="1"/>
    <w:lsdException w:name="caption" w:uiPriority="6" w:qFormat="1"/>
    <w:lsdException w:name="List" w:uiPriority="7" w:qFormat="1"/>
    <w:lsdException w:name="Title" w:qFormat="1"/>
    <w:lsdException w:name="Default Paragraph Font" w:semiHidden="1" w:qFormat="1"/>
    <w:lsdException w:name="Body Text" w:uiPriority="7" w:qFormat="1"/>
    <w:lsdException w:name="Subtitle" w:qFormat="1"/>
    <w:lsdException w:name="Hyperlink" w:uiPriority="99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pPr>
      <w:spacing w:after="160" w:line="259" w:lineRule="auto"/>
    </w:pPr>
    <w:rPr>
      <w:rFonts w:ascii="Calibri" w:hAnsi="Calibri" w:cs="Calibri"/>
      <w:sz w:val="22"/>
      <w:szCs w:val="22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nkdaInternet">
    <w:name w:val="Link da Internet"/>
    <w:uiPriority w:val="99"/>
    <w:qFormat/>
    <w:rPr>
      <w:color w:val="0000FF"/>
      <w:u w:val="single"/>
    </w:rPr>
  </w:style>
  <w:style w:type="character" w:customStyle="1" w:styleId="Recuodecorpodetexto3Char">
    <w:name w:val="Recuo de corpo de texto 3 Char"/>
    <w:uiPriority w:val="6"/>
    <w:qFormat/>
    <w:rPr>
      <w:rFonts w:ascii="Arial" w:eastAsia="Times New Roman" w:hAnsi="Arial" w:cs="Arial"/>
      <w:sz w:val="24"/>
    </w:rPr>
  </w:style>
  <w:style w:type="character" w:customStyle="1" w:styleId="CabealhoChar">
    <w:name w:val="Cabeçalho Char"/>
    <w:uiPriority w:val="6"/>
    <w:qFormat/>
    <w:rPr>
      <w:rFonts w:eastAsia="Times New Roman" w:cs="Calibri"/>
      <w:sz w:val="22"/>
      <w:szCs w:val="22"/>
    </w:rPr>
  </w:style>
  <w:style w:type="character" w:customStyle="1" w:styleId="TextodebaloChar">
    <w:name w:val="Texto de balão Char"/>
    <w:uiPriority w:val="7"/>
    <w:qFormat/>
    <w:rPr>
      <w:rFonts w:ascii="Tahoma" w:eastAsia="Times New Roman" w:hAnsi="Tahoma" w:cs="Tahoma"/>
      <w:sz w:val="16"/>
      <w:szCs w:val="16"/>
    </w:rPr>
  </w:style>
  <w:style w:type="character" w:customStyle="1" w:styleId="WW8Num1z2">
    <w:name w:val="WW8Num1z2"/>
    <w:uiPriority w:val="3"/>
    <w:qFormat/>
    <w:rPr>
      <w:rFonts w:ascii="Wingdings" w:hAnsi="Wingdings" w:cs="Wingdings"/>
    </w:rPr>
  </w:style>
  <w:style w:type="character" w:customStyle="1" w:styleId="RodapChar">
    <w:name w:val="Rodapé Char"/>
    <w:uiPriority w:val="6"/>
    <w:qFormat/>
    <w:rPr>
      <w:rFonts w:eastAsia="Times New Roman" w:cs="Calibri"/>
      <w:sz w:val="22"/>
      <w:szCs w:val="22"/>
    </w:rPr>
  </w:style>
  <w:style w:type="character" w:customStyle="1" w:styleId="WW8Num1z0">
    <w:name w:val="WW8Num1z0"/>
    <w:uiPriority w:val="3"/>
    <w:qFormat/>
    <w:rPr>
      <w:rFonts w:ascii="Courier New" w:hAnsi="Courier New" w:cs="Courier New"/>
    </w:rPr>
  </w:style>
  <w:style w:type="character" w:customStyle="1" w:styleId="WW8Num1z3">
    <w:name w:val="WW8Num1z3"/>
    <w:uiPriority w:val="3"/>
    <w:qFormat/>
    <w:rPr>
      <w:rFonts w:ascii="Symbol" w:hAnsi="Symbol" w:cs="Symbol"/>
    </w:rPr>
  </w:style>
  <w:style w:type="character" w:customStyle="1" w:styleId="WW8Num2z0">
    <w:name w:val="WW8Num2z0"/>
    <w:uiPriority w:val="3"/>
    <w:qFormat/>
  </w:style>
  <w:style w:type="character" w:customStyle="1" w:styleId="Fontepargpadro1">
    <w:name w:val="Fonte parág. padrão1"/>
    <w:uiPriority w:val="6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uiPriority w:val="7"/>
    <w:qFormat/>
    <w:pPr>
      <w:spacing w:after="140" w:line="288" w:lineRule="auto"/>
    </w:pPr>
  </w:style>
  <w:style w:type="paragraph" w:styleId="Lista">
    <w:name w:val="List"/>
    <w:basedOn w:val="Corpodetexto"/>
    <w:uiPriority w:val="7"/>
    <w:qFormat/>
    <w:rPr>
      <w:rFonts w:cs="FreeSans"/>
    </w:rPr>
  </w:style>
  <w:style w:type="paragraph" w:styleId="Legenda">
    <w:name w:val="caption"/>
    <w:basedOn w:val="Normal"/>
    <w:next w:val="Normal"/>
    <w:uiPriority w:val="6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uiPriority w:val="6"/>
    <w:qFormat/>
    <w:pPr>
      <w:suppressLineNumbers/>
    </w:pPr>
    <w:rPr>
      <w:rFonts w:cs="FreeSan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qFormat/>
    <w:pPr>
      <w:tabs>
        <w:tab w:val="center" w:pos="4252"/>
        <w:tab w:val="right" w:pos="8504"/>
      </w:tabs>
    </w:pPr>
    <w:rPr>
      <w:rFonts w:cs="Times New Roman"/>
    </w:rPr>
  </w:style>
  <w:style w:type="paragraph" w:styleId="Rodap">
    <w:name w:val="footer"/>
    <w:basedOn w:val="Normal"/>
    <w:uiPriority w:val="6"/>
    <w:qFormat/>
    <w:pPr>
      <w:tabs>
        <w:tab w:val="center" w:pos="4252"/>
        <w:tab w:val="right" w:pos="8504"/>
      </w:tabs>
    </w:pPr>
    <w:rPr>
      <w:rFonts w:cs="Times New Roman"/>
    </w:rPr>
  </w:style>
  <w:style w:type="paragraph" w:customStyle="1" w:styleId="Ttulo1">
    <w:name w:val="Título1"/>
    <w:basedOn w:val="Normal"/>
    <w:next w:val="Corpodetexto"/>
    <w:uiPriority w:val="7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customStyle="1" w:styleId="Contedodatabela">
    <w:name w:val="Conteúdo da tabela"/>
    <w:basedOn w:val="Normal"/>
    <w:uiPriority w:val="6"/>
    <w:qFormat/>
    <w:pPr>
      <w:suppressLineNumbers/>
    </w:pPr>
  </w:style>
  <w:style w:type="paragraph" w:customStyle="1" w:styleId="Ttulodetabela">
    <w:name w:val="Título de tabela"/>
    <w:basedOn w:val="Contedodatabela"/>
    <w:uiPriority w:val="7"/>
    <w:qFormat/>
    <w:pPr>
      <w:jc w:val="center"/>
    </w:pPr>
    <w:rPr>
      <w:b/>
      <w:bCs/>
    </w:rPr>
  </w:style>
  <w:style w:type="paragraph" w:customStyle="1" w:styleId="Recuodecorpodetexto31">
    <w:name w:val="Recuo de corpo de texto 31"/>
    <w:basedOn w:val="Normal"/>
    <w:uiPriority w:val="6"/>
    <w:qFormat/>
    <w:pPr>
      <w:widowControl w:val="0"/>
      <w:spacing w:line="360" w:lineRule="auto"/>
      <w:ind w:left="1701"/>
      <w:jc w:val="both"/>
      <w:textAlignment w:val="baseline"/>
    </w:pPr>
    <w:rPr>
      <w:rFonts w:ascii="Arial" w:hAnsi="Arial" w:cs="Times New Roman"/>
      <w:sz w:val="24"/>
      <w:szCs w:val="20"/>
    </w:rPr>
  </w:style>
  <w:style w:type="paragraph" w:customStyle="1" w:styleId="Textodebalo1">
    <w:name w:val="Texto de balão1"/>
    <w:basedOn w:val="Normal"/>
    <w:uiPriority w:val="7"/>
    <w:qFormat/>
    <w:rPr>
      <w:rFonts w:ascii="Tahoma" w:hAnsi="Tahoma" w:cs="Times New Roman"/>
      <w:sz w:val="16"/>
      <w:szCs w:val="16"/>
    </w:rPr>
  </w:style>
  <w:style w:type="table" w:styleId="Tabelacomgrade">
    <w:name w:val="Table Grid"/>
    <w:basedOn w:val="Tabelanormal"/>
    <w:rsid w:val="00812A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rsid w:val="00E267F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E267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E267F4"/>
    <w:rPr>
      <w:rFonts w:ascii="Calibri" w:hAnsi="Calibri" w:cs="Calibri"/>
      <w:lang w:eastAsia="zh-CN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267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rsid w:val="00E267F4"/>
    <w:rPr>
      <w:rFonts w:ascii="Calibri" w:hAnsi="Calibri" w:cs="Calibri"/>
      <w:b/>
      <w:bCs/>
      <w:lang w:eastAsia="zh-CN"/>
    </w:rPr>
  </w:style>
  <w:style w:type="paragraph" w:styleId="Textodebalo">
    <w:name w:val="Balloon Text"/>
    <w:basedOn w:val="Normal"/>
    <w:link w:val="TextodebaloChar1"/>
    <w:rsid w:val="00E267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1">
    <w:name w:val="Texto de balão Char1"/>
    <w:basedOn w:val="Fontepargpadro"/>
    <w:link w:val="Textodebalo"/>
    <w:rsid w:val="00E267F4"/>
    <w:rPr>
      <w:rFonts w:ascii="Segoe UI" w:hAnsi="Segoe UI" w:cs="Segoe UI"/>
      <w:sz w:val="18"/>
      <w:szCs w:val="18"/>
      <w:lang w:eastAsia="zh-CN"/>
    </w:rPr>
  </w:style>
  <w:style w:type="paragraph" w:styleId="PargrafodaLista">
    <w:name w:val="List Paragraph"/>
    <w:basedOn w:val="Normal"/>
    <w:uiPriority w:val="99"/>
    <w:rsid w:val="00E267F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63094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86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commentsExtended" Target="commentsExtended.xml"/><Relationship Id="rId5" Type="http://schemas.openxmlformats.org/officeDocument/2006/relationships/settings" Target="settings.xml"/><Relationship Id="rId15" Type="http://schemas.microsoft.com/office/2011/relationships/people" Target="people.xml"/><Relationship Id="rId10" Type="http://schemas.openxmlformats.org/officeDocument/2006/relationships/comments" Target="comments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http://cdn.novo.qedu.org.br/escola/41071026-carmelo-perrone-c-e-pe-ef-m-profi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62D2D-052B-4237-8CE3-D4E9CC8DCC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867</Words>
  <Characters>4683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740.ch sg2</dc:creator>
  <dc:description/>
  <cp:lastModifiedBy>Aparecida Ferreira</cp:lastModifiedBy>
  <cp:revision>2</cp:revision>
  <cp:lastPrinted>2013-03-13T16:42:00Z</cp:lastPrinted>
  <dcterms:created xsi:type="dcterms:W3CDTF">2024-03-15T12:34:00Z</dcterms:created>
  <dcterms:modified xsi:type="dcterms:W3CDTF">2024-03-15T12:34:00Z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1046-11.1.0.9505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