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2629DE">
            <w:pPr>
              <w:snapToGrid w:val="0"/>
              <w:rPr>
                <w:rFonts w:ascii="Arial" w:hAnsi="Arial" w:cs="Arial"/>
              </w:rPr>
            </w:pPr>
          </w:p>
          <w:p w:rsidR="002629DE" w:rsidRDefault="00BA1777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:rsidR="002629DE" w:rsidRDefault="002629DE">
      <w:pPr>
        <w:ind w:firstLine="426"/>
        <w:rPr>
          <w:rFonts w:ascii="Arial" w:hAnsi="Arial" w:cs="Arial"/>
        </w:rPr>
      </w:pP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spacing w:before="120" w:after="120"/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ascii="Arial" w:hAnsi="Arial" w:cs="Arial"/>
              </w:rPr>
              <w:t xml:space="preserve">Guilherme de Oliveira </w:t>
            </w:r>
            <w:proofErr w:type="spellStart"/>
            <w:r>
              <w:rPr>
                <w:rFonts w:ascii="Arial" w:hAnsi="Arial" w:cs="Arial"/>
              </w:rPr>
              <w:t>Buzinaro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Nº 06</w:t>
            </w:r>
          </w:p>
        </w:tc>
      </w:tr>
      <w:tr w:rsidR="002629DE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2629DE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46 - 98830-6668</w:t>
            </w:r>
          </w:p>
        </w:tc>
      </w:tr>
      <w:tr w:rsidR="002629DE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</w:rPr>
              <w:t>rdlguilher@gmail.com</w:t>
            </w:r>
          </w:p>
        </w:tc>
      </w:tr>
      <w:tr w:rsidR="002629DE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Técnico em Informática</w:t>
            </w:r>
          </w:p>
        </w:tc>
      </w:tr>
      <w:tr w:rsidR="002629DE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 - Informática</w:t>
            </w:r>
          </w:p>
        </w:tc>
      </w:tr>
    </w:tbl>
    <w:p w:rsidR="002629DE" w:rsidRDefault="002629DE">
      <w:pPr>
        <w:rPr>
          <w:rFonts w:ascii="Arial" w:hAnsi="Arial" w:cs="Arial"/>
          <w:b/>
        </w:rPr>
      </w:pPr>
    </w:p>
    <w:p w:rsidR="002629DE" w:rsidRDefault="00BA1777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 INTERFACE (TELA PRINCIPAL) JUNTO AO PROJETO.</w:t>
      </w:r>
    </w:p>
    <w:p w:rsidR="002629DE" w:rsidRDefault="002629DE">
      <w:pPr>
        <w:rPr>
          <w:rFonts w:ascii="Arial" w:hAnsi="Arial" w:cs="Arial"/>
          <w:b/>
        </w:rPr>
      </w:pPr>
    </w:p>
    <w:p w:rsidR="002629DE" w:rsidRDefault="00BA1777">
      <w:pPr>
        <w:rPr>
          <w:rFonts w:ascii="Arial" w:hAnsi="Arial" w:cs="Arial"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 TCC</w:t>
            </w:r>
          </w:p>
        </w:tc>
      </w:tr>
    </w:tbl>
    <w:p w:rsidR="002629DE" w:rsidRDefault="002629DE">
      <w:pPr>
        <w:rPr>
          <w:rFonts w:ascii="Arial" w:hAnsi="Arial" w:cs="Arial"/>
        </w:rPr>
      </w:pPr>
    </w:p>
    <w:p w:rsidR="002629DE" w:rsidRDefault="00BA1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snapToGrid w:val="0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Este é um projeto de conclusão de curso, onde está sendo envolvido as 3 matérias, como: Análise de Projeto, Internet e Programação Web e Banco de Dados. Neste trabalho está sendo estabelecido</w:t>
            </w:r>
            <w:r>
              <w:rPr>
                <w:rFonts w:ascii="Arial" w:hAnsi="Arial" w:cs="Arial"/>
              </w:rPr>
              <w:t xml:space="preserve"> todo o conhecimento adquirido no decorrer dos anos.</w:t>
            </w:r>
          </w:p>
          <w:p w:rsidR="002629DE" w:rsidRDefault="00BA1777">
            <w:pPr>
              <w:snapToGrid w:val="0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Tem como principal objetivo promover um estilo de roupa, na qual denominamos “</w:t>
            </w:r>
            <w:proofErr w:type="spellStart"/>
            <w:r>
              <w:rPr>
                <w:rFonts w:ascii="Arial" w:hAnsi="Arial" w:cs="Arial"/>
              </w:rPr>
              <w:t>Streetwear</w:t>
            </w:r>
            <w:proofErr w:type="spellEnd"/>
            <w:r>
              <w:rPr>
                <w:rFonts w:ascii="Arial" w:hAnsi="Arial" w:cs="Arial"/>
              </w:rPr>
              <w:t>”, ser um projeto bem elaborado, simples e bem organizado, sendo assim, fazendo com que o cliente se sinta confortá</w:t>
            </w:r>
            <w:r>
              <w:rPr>
                <w:rFonts w:ascii="Arial" w:hAnsi="Arial" w:cs="Arial"/>
              </w:rPr>
              <w:t>vel visualmente e possa ter uma boa impressão.</w:t>
            </w:r>
          </w:p>
          <w:p w:rsidR="002629DE" w:rsidRDefault="00BA1777">
            <w:pPr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Neste trabalho </w:t>
            </w:r>
            <w:proofErr w:type="gramStart"/>
            <w:r>
              <w:rPr>
                <w:rFonts w:ascii="Arial" w:hAnsi="Arial"/>
              </w:rPr>
              <w:t>foi</w:t>
            </w:r>
            <w:proofErr w:type="gramEnd"/>
            <w:r>
              <w:rPr>
                <w:rFonts w:ascii="Arial" w:hAnsi="Arial"/>
              </w:rPr>
              <w:t xml:space="preserve"> apresentado o desenvolvimento e a construção de um plano de negócios referente a uma marca de roupas, em paralelo, foi desenvolvido o projeto de implementação de sua loja online, voltada par</w:t>
            </w:r>
            <w:r>
              <w:rPr>
                <w:rFonts w:ascii="Arial" w:hAnsi="Arial"/>
              </w:rPr>
              <w:t xml:space="preserve">a consumidores do Brasil inteiro. A marca, chamada Pêra </w:t>
            </w:r>
            <w:proofErr w:type="spellStart"/>
            <w:r>
              <w:rPr>
                <w:rFonts w:ascii="Arial" w:hAnsi="Arial"/>
              </w:rPr>
              <w:t>Company</w:t>
            </w:r>
            <w:proofErr w:type="spellEnd"/>
            <w:r>
              <w:rPr>
                <w:rFonts w:ascii="Arial" w:hAnsi="Arial"/>
              </w:rPr>
              <w:t xml:space="preserve">, nome este dado em alusão ao apelido de seu fundador, oferece peças confeccionadas no estilo de moda </w:t>
            </w:r>
            <w:proofErr w:type="spellStart"/>
            <w:r>
              <w:rPr>
                <w:rFonts w:ascii="Arial" w:hAnsi="Arial"/>
              </w:rPr>
              <w:t>streetwear</w:t>
            </w:r>
            <w:proofErr w:type="spellEnd"/>
            <w:r>
              <w:rPr>
                <w:rFonts w:ascii="Arial" w:hAnsi="Arial"/>
              </w:rPr>
              <w:t>, disseminado no final do século passado e popularizado no mundo com o passar dos</w:t>
            </w:r>
            <w:r>
              <w:rPr>
                <w:rFonts w:ascii="Arial" w:hAnsi="Arial"/>
              </w:rPr>
              <w:t xml:space="preserve"> anos, tornando-se hoje uma das maiores e mais representativas vertentes do varejo de moda casual no Brasil.</w:t>
            </w:r>
          </w:p>
        </w:tc>
      </w:tr>
    </w:tbl>
    <w:p w:rsidR="002629DE" w:rsidRDefault="002629DE">
      <w:pPr>
        <w:rPr>
          <w:rFonts w:ascii="Arial" w:hAnsi="Arial" w:cs="Arial"/>
        </w:rPr>
      </w:pPr>
    </w:p>
    <w:p w:rsidR="002629DE" w:rsidRDefault="002629DE">
      <w:pPr>
        <w:rPr>
          <w:rFonts w:ascii="Arial" w:hAnsi="Arial" w:cs="Arial"/>
        </w:rPr>
      </w:pPr>
    </w:p>
    <w:p w:rsidR="002629DE" w:rsidRDefault="002629DE">
      <w:pPr>
        <w:rPr>
          <w:rFonts w:ascii="Arial" w:hAnsi="Arial" w:cs="Arial"/>
        </w:rPr>
      </w:pPr>
    </w:p>
    <w:p w:rsidR="002629DE" w:rsidRDefault="002629DE">
      <w:pPr>
        <w:rPr>
          <w:rFonts w:ascii="Arial" w:hAnsi="Arial" w:cs="Arial"/>
        </w:rPr>
      </w:pPr>
    </w:p>
    <w:p w:rsidR="002629DE" w:rsidRDefault="002629DE">
      <w:pPr>
        <w:rPr>
          <w:rFonts w:ascii="Arial" w:hAnsi="Arial" w:cs="Arial"/>
        </w:rPr>
      </w:pPr>
    </w:p>
    <w:p w:rsidR="002629DE" w:rsidRDefault="00BA1777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rPr>
                <w:rFonts w:ascii="Arial" w:hAnsi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 xml:space="preserve">Bem, o motivo da ideia e do desenvolvimento deste projeto, é para que seja vendido um estilo de roupa bem conhecido, </w:t>
            </w:r>
            <w:r>
              <w:rPr>
                <w:rFonts w:ascii="Arial" w:hAnsi="Arial" w:cs="Arial"/>
                <w:sz w:val="24"/>
                <w:szCs w:val="24"/>
              </w:rPr>
              <w:t>chamado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Streetwear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”, não somente isso, mas que o tema das roupas sejam algo único e de qualidade.</w:t>
            </w:r>
          </w:p>
          <w:bookmarkEnd w:id="0"/>
          <w:p w:rsidR="002629DE" w:rsidRDefault="002629DE">
            <w:pPr>
              <w:rPr>
                <w:rFonts w:ascii="Arial" w:hAnsi="Arial"/>
                <w:sz w:val="24"/>
                <w:szCs w:val="24"/>
              </w:rPr>
            </w:pPr>
          </w:p>
          <w:p w:rsidR="002629DE" w:rsidRDefault="00BA1777">
            <w:pPr>
              <w:pStyle w:val="Corpodetexto"/>
              <w:ind w:left="2832"/>
              <w:jc w:val="both"/>
              <w:rPr>
                <w:rFonts w:ascii="Arial" w:hAnsi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Na interseção entre moda e cultura urbana, surge uma expressão única de estilo: o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streetwear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. Em suas raízes, esse movimento não é apenas sobre roupas; é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uma manifestação de identidade, uma declaração de pertencimento e uma celebração da individualidade. É com essa paixão pelo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streetwear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e seu poder transformador que nasce o nosso site de moda.</w:t>
            </w:r>
          </w:p>
          <w:p w:rsidR="002629DE" w:rsidRDefault="002629DE">
            <w:pPr>
              <w:pStyle w:val="Corpodetexto"/>
              <w:ind w:left="2832"/>
              <w:jc w:val="both"/>
              <w:rPr>
                <w:rFonts w:ascii="Arial" w:hAnsi="Arial"/>
                <w:i/>
                <w:iCs/>
                <w:sz w:val="24"/>
                <w:szCs w:val="24"/>
              </w:rPr>
            </w:pPr>
          </w:p>
          <w:p w:rsidR="002629DE" w:rsidRDefault="00BA1777">
            <w:pPr>
              <w:pStyle w:val="Corpodetexto"/>
              <w:ind w:left="2832"/>
              <w:jc w:val="both"/>
              <w:rPr>
                <w:rFonts w:ascii="Arial" w:hAnsi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Nosso objetivo é mais do que simplesmente oferecer roupas. Que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remos criar um espaço digital que sirva como um portal para a comunidade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streetwear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>. Um lugar onde os entusiastas possam encontrar peças que não apenas reflitam seu estilo pessoal, mas também capturem a essência vibrante e dinâmica da cultura urbana. (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Open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IA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>)</w:t>
            </w:r>
          </w:p>
          <w:p w:rsidR="002629DE" w:rsidRDefault="002629DE">
            <w:pPr>
              <w:pStyle w:val="Corpodetexto"/>
              <w:rPr>
                <w:rFonts w:ascii="Arial" w:hAnsi="Arial" w:cs="Arial"/>
                <w:sz w:val="24"/>
                <w:szCs w:val="24"/>
              </w:rPr>
            </w:pPr>
          </w:p>
          <w:p w:rsidR="002629DE" w:rsidRDefault="00BA1777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Há algumas semanas atrás eu estava navegando em um site de roupa, o site no qual eu estava navegando estava muito bem organizado, as cores eram suaves fazendo com que visualmente esteja confortável. Como inspiração, estarei utilizando este site como r</w:t>
            </w:r>
            <w:r>
              <w:rPr>
                <w:rFonts w:ascii="Arial" w:hAnsi="Arial" w:cs="Arial"/>
                <w:sz w:val="24"/>
                <w:szCs w:val="24"/>
              </w:rPr>
              <w:t>eferência para o desenvolvimento do meu projeto.</w:t>
            </w:r>
          </w:p>
          <w:p w:rsidR="002629DE" w:rsidRDefault="002629D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629DE" w:rsidRDefault="002629DE">
      <w:pPr>
        <w:rPr>
          <w:rFonts w:ascii="Arial" w:hAnsi="Arial" w:cs="Arial"/>
        </w:rPr>
      </w:pPr>
    </w:p>
    <w:p w:rsidR="002629DE" w:rsidRDefault="002629DE">
      <w:pPr>
        <w:rPr>
          <w:rFonts w:ascii="Arial" w:hAnsi="Arial" w:cs="Arial"/>
        </w:rPr>
      </w:pPr>
    </w:p>
    <w:p w:rsidR="002629DE" w:rsidRDefault="002629DE">
      <w:pPr>
        <w:rPr>
          <w:rFonts w:ascii="Arial" w:hAnsi="Arial" w:cs="Arial"/>
        </w:rPr>
      </w:pPr>
    </w:p>
    <w:p w:rsidR="002629DE" w:rsidRDefault="00BA1777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das três disciplinas.</w:t>
            </w:r>
          </w:p>
          <w:p w:rsidR="002629DE" w:rsidRDefault="00BA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2629DE" w:rsidRDefault="00BA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2629DE" w:rsidRDefault="00BA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2629DE" w:rsidRDefault="002629DE">
            <w:pPr>
              <w:rPr>
                <w:rFonts w:ascii="Arial" w:hAnsi="Arial" w:cs="Arial"/>
              </w:rPr>
            </w:pPr>
          </w:p>
          <w:p w:rsidR="002629DE" w:rsidRDefault="002629DE">
            <w:pPr>
              <w:rPr>
                <w:rFonts w:ascii="Arial" w:hAnsi="Arial" w:cs="Arial"/>
              </w:rPr>
            </w:pPr>
          </w:p>
        </w:tc>
      </w:tr>
    </w:tbl>
    <w:p w:rsidR="002629DE" w:rsidRDefault="002629DE">
      <w:pPr>
        <w:rPr>
          <w:rFonts w:ascii="Arial" w:hAnsi="Arial" w:cs="Arial"/>
        </w:rPr>
      </w:pPr>
    </w:p>
    <w:p w:rsidR="002629DE" w:rsidRDefault="00BA177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rPr>
          <w:trHeight w:val="570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2629D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2629DE" w:rsidRDefault="00BA1777">
            <w:pPr>
              <w:rPr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 xml:space="preserve">O site de nossa loja de roupa </w:t>
            </w:r>
            <w:proofErr w:type="spellStart"/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>streetwear</w:t>
            </w:r>
            <w:proofErr w:type="spellEnd"/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 xml:space="preserve"> visa se tornar o destino </w:t>
            </w:r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>principal para indivíduos apaixonados por moda urbana, oferecendo uma experiência única e envolvente que transcende o simples ato de comprar roupas. Buscamos estabelecer uma plataforma vibrante e inclusiva que celebra a autenticidade, a expressão pessoal e</w:t>
            </w:r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 xml:space="preserve"> a cultura </w:t>
            </w:r>
            <w:proofErr w:type="spellStart"/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>street</w:t>
            </w:r>
            <w:proofErr w:type="spellEnd"/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>, conectando os clientes a uma variedade cuidadosamente selecionada de peças de moda de rua, acessórios e colaborações exclusivas. Além de oferecer produtos de alta qualidade, nosso objetivo é criar uma comunidade dinâmica onde os entusias</w:t>
            </w:r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 xml:space="preserve">tas de </w:t>
            </w:r>
            <w:proofErr w:type="spellStart"/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>streetwear</w:t>
            </w:r>
            <w:proofErr w:type="spellEnd"/>
            <w:r>
              <w:rPr>
                <w:rFonts w:ascii="Arial" w:eastAsia="Calibri" w:hAnsi="Arial" w:cs="Arial"/>
                <w:color w:val="0D0D0D"/>
                <w:sz w:val="24"/>
                <w:szCs w:val="24"/>
                <w:lang w:eastAsia="pt-BR"/>
              </w:rPr>
              <w:t xml:space="preserve"> possam se inspirar, compartilhar seu estilo único e sentir-se parte de uma cultura.</w:t>
            </w:r>
          </w:p>
        </w:tc>
      </w:tr>
    </w:tbl>
    <w:p w:rsidR="002629DE" w:rsidRDefault="00BA1777">
      <w:r>
        <w:rPr>
          <w:rFonts w:ascii="Arial" w:eastAsia="Arial" w:hAnsi="Arial" w:cs="Arial"/>
        </w:rPr>
        <w:t xml:space="preserve"> </w:t>
      </w:r>
    </w:p>
    <w:p w:rsidR="002629DE" w:rsidRDefault="00BA1777">
      <w:r>
        <w:rPr>
          <w:rFonts w:ascii="Arial" w:hAnsi="Arial" w:cs="Arial"/>
        </w:rPr>
        <w:t>OBJETIVOS ESPECÍFICOS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rPr>
          <w:trHeight w:val="735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2629DE">
            <w:pPr>
              <w:rPr>
                <w:rFonts w:ascii="Arial" w:eastAsia="Calibri" w:hAnsi="Arial" w:cs="Arial"/>
                <w:lang w:eastAsia="pt-BR"/>
              </w:rPr>
            </w:pPr>
          </w:p>
          <w:p w:rsidR="002629DE" w:rsidRDefault="00BA1777">
            <w:pPr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Bem-vindo ao nosso site de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streetwear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>, um destino digital dedicado a todos os amantes da moda urbana e da expressão autêntica. Aqui, nosso objetivo é claro e definido: inspirar estilo e celebrar a cultura urbana em todas as suas formas. Nossa missão é prop</w:t>
            </w:r>
            <w:r>
              <w:rPr>
                <w:rFonts w:ascii="Arial" w:eastAsia="Calibri" w:hAnsi="Arial" w:cs="Arial"/>
                <w:lang w:eastAsia="pt-BR"/>
              </w:rPr>
              <w:t xml:space="preserve">orcionar uma experiência única de compra, onde cada visita ao nosso site seja uma jornada de descoberta e autenticidade. Queremos ser mais do que apenas uma loja online; queremos ser um hub para os aficionados por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streetwear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, um lugar onde você não apenas </w:t>
            </w:r>
            <w:r>
              <w:rPr>
                <w:rFonts w:ascii="Arial" w:eastAsia="Calibri" w:hAnsi="Arial" w:cs="Arial"/>
                <w:lang w:eastAsia="pt-BR"/>
              </w:rPr>
              <w:t>encontre as últimas tendências, mas também se conecte com a essência pulsante das ruas. (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OpenIA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>)</w:t>
            </w:r>
          </w:p>
        </w:tc>
      </w:tr>
    </w:tbl>
    <w:p w:rsidR="002629DE" w:rsidRDefault="002629DE">
      <w:pPr>
        <w:rPr>
          <w:rFonts w:ascii="Arial" w:hAnsi="Arial" w:cs="Arial"/>
        </w:rPr>
      </w:pPr>
    </w:p>
    <w:p w:rsidR="002629DE" w:rsidRDefault="00BA1777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629DE" w:rsidRDefault="00BA177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dos métodos e procedimentos que nortearão a busca de informações para responder o problema de pesquisa:</w:t>
            </w:r>
          </w:p>
          <w:p w:rsidR="002629DE" w:rsidRDefault="00BA1777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Pesquisa </w:t>
            </w:r>
            <w:r>
              <w:rPr>
                <w:rFonts w:ascii="Arial" w:hAnsi="Arial" w:cs="Arial"/>
              </w:rPr>
              <w:t>Bibliográfica</w:t>
            </w:r>
          </w:p>
          <w:p w:rsidR="002629DE" w:rsidRDefault="00BA1777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2629DE" w:rsidRDefault="00BA1777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2629DE" w:rsidRDefault="00BA1777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2629DE" w:rsidRDefault="002629DE">
      <w:pPr>
        <w:spacing w:line="360" w:lineRule="auto"/>
        <w:rPr>
          <w:rFonts w:ascii="Arial" w:hAnsi="Arial" w:cs="Arial"/>
        </w:rPr>
      </w:pPr>
    </w:p>
    <w:p w:rsidR="002629DE" w:rsidRDefault="00BA177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629DE" w:rsidRDefault="002629DE">
      <w:pPr>
        <w:rPr>
          <w:rFonts w:ascii="Arial" w:eastAsia="Arial" w:hAnsi="Arial" w:cs="Arial"/>
        </w:rPr>
      </w:pPr>
    </w:p>
    <w:p w:rsidR="002629DE" w:rsidRDefault="00BA177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2629DE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:rsidR="002629DE" w:rsidRDefault="00BA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2629DE" w:rsidRDefault="00BA1777">
            <w:hyperlink r:id="rId7" w:anchor="googl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</w:hyperlink>
            <w:r>
              <w:rPr>
                <w:rStyle w:val="LinkdaInternet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/>
            </w:r>
            <w:hyperlink r:id="rId8" w:anchor="portal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9" w:anchor="scielo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0" w:anchor="academia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bdtd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scienc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eri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e-journals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redaly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highlight w:val="white"/>
              </w:rPr>
              <w:t> </w:t>
            </w:r>
          </w:p>
        </w:tc>
      </w:tr>
    </w:tbl>
    <w:p w:rsidR="002629DE" w:rsidRDefault="002629DE">
      <w:pPr>
        <w:rPr>
          <w:rFonts w:ascii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2629DE">
      <w:pPr>
        <w:rPr>
          <w:rFonts w:ascii="Arial" w:eastAsia="Arial" w:hAnsi="Arial" w:cs="Arial"/>
        </w:rPr>
      </w:pPr>
    </w:p>
    <w:p w:rsidR="002629DE" w:rsidRDefault="00BA1777"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2629DE" w:rsidRDefault="00BA1777"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w:rsidR="002629DE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29DE" w:rsidRDefault="00BA1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29DE" w:rsidRDefault="00BA1777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BA1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2629DE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29DE" w:rsidRDefault="00BA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2629DE" w:rsidRDefault="00BA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</w:t>
            </w:r>
            <w:r>
              <w:rPr>
                <w:rFonts w:ascii="Arial" w:hAnsi="Arial" w:cs="Arial"/>
              </w:rPr>
              <w:t xml:space="preserve"> dados:</w:t>
            </w:r>
          </w:p>
          <w:p w:rsidR="002629DE" w:rsidRDefault="00BA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2629DE" w:rsidRDefault="002629D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29DE" w:rsidRDefault="00BA177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2629DE" w:rsidRDefault="002629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629DE" w:rsidRDefault="002629D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9DE" w:rsidRDefault="002629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629DE" w:rsidRDefault="002629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629DE" w:rsidRDefault="002629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629DE" w:rsidRDefault="002629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629DE" w:rsidRDefault="002629D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629DE" w:rsidRDefault="002629D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2629DE" w:rsidRDefault="002629DE"/>
    <w:sectPr w:rsidR="002629DE">
      <w:headerReference w:type="default" r:id="rId17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777" w:rsidRDefault="00BA1777">
      <w:pPr>
        <w:spacing w:after="0" w:line="240" w:lineRule="auto"/>
      </w:pPr>
      <w:r>
        <w:separator/>
      </w:r>
    </w:p>
  </w:endnote>
  <w:endnote w:type="continuationSeparator" w:id="0">
    <w:p w:rsidR="00BA1777" w:rsidRDefault="00BA1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unito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777" w:rsidRDefault="00BA1777">
      <w:pPr>
        <w:spacing w:after="0" w:line="240" w:lineRule="auto"/>
      </w:pPr>
      <w:r>
        <w:separator/>
      </w:r>
    </w:p>
  </w:footnote>
  <w:footnote w:type="continuationSeparator" w:id="0">
    <w:p w:rsidR="00BA1777" w:rsidRDefault="00BA1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7" w:type="dxa"/>
      <w:tblInd w:w="108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2629DE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629DE" w:rsidRDefault="00BA177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>
                <wp:extent cx="1120140" cy="1120140"/>
                <wp:effectExtent l="0" t="0" r="0" b="0"/>
                <wp:docPr id="2" name="Imagem 3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629DE" w:rsidRDefault="00BA1777">
          <w:pPr>
            <w:pStyle w:val="Cabealho"/>
            <w:spacing w:after="0" w:line="240" w:lineRule="auto"/>
            <w:jc w:val="center"/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:rsidR="002629DE" w:rsidRDefault="00BA177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  <w:rPr>
              <w:rFonts w:ascii="Arial Black" w:eastAsia="Arial" w:hAnsi="Arial Black" w:cs="Arial Black"/>
              <w:color w:val="202124"/>
              <w:sz w:val="28"/>
              <w:szCs w:val="28"/>
              <w:highlight w:val="white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highlight w:val="white"/>
            </w:rPr>
            <w:t>ANÁLISE DE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highlight w:val="white"/>
            </w:rPr>
            <w:t xml:space="preserve">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629DE" w:rsidRDefault="00BA177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29DE" w:rsidRDefault="00BA177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466BB"/>
    <w:multiLevelType w:val="multilevel"/>
    <w:tmpl w:val="E478919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1304027"/>
    <w:multiLevelType w:val="multilevel"/>
    <w:tmpl w:val="D0026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DE"/>
    <w:rsid w:val="002629DE"/>
    <w:rsid w:val="004E672F"/>
    <w:rsid w:val="00A736FF"/>
    <w:rsid w:val="00BA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58A29-ED74-4F5D-B387-C7536E35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Recuodecorpodetexto3Char">
    <w:name w:val="Recuo de corpo de texto 3 Char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RodapChar">
    <w:name w:val="Rodapé Char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Fontepargpadro1">
    <w:name w:val="Fonte parág. padrão1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t.br/blog/melhores-sites-para-pesquisa-academica" TargetMode="Externa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2</cp:revision>
  <cp:lastPrinted>2013-03-13T16:42:00Z</cp:lastPrinted>
  <dcterms:created xsi:type="dcterms:W3CDTF">2024-03-22T14:06:00Z</dcterms:created>
  <dcterms:modified xsi:type="dcterms:W3CDTF">2024-03-22T14:06:00Z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