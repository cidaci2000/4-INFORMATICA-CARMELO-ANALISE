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DF7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02F1" w14:textId="77777777" w:rsidR="00762250" w:rsidRDefault="00762250">
            <w:pPr>
              <w:snapToGrid w:val="0"/>
              <w:rPr>
                <w:rFonts w:ascii="Arial" w:hAnsi="Arial" w:cs="Arial"/>
              </w:rPr>
            </w:pPr>
          </w:p>
          <w:p w14:paraId="137879A5" w14:textId="77777777" w:rsidR="00762250" w:rsidRDefault="004E7F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0B8700BE" w14:textId="77777777" w:rsidR="00762250" w:rsidRDefault="00762250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EBB6F3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3FE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Ana Beatriz Pereira de Oliveira                                                                                      Nº1</w:t>
            </w:r>
          </w:p>
        </w:tc>
      </w:tr>
      <w:tr w:rsidR="00762250" w14:paraId="3A456E6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5A72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Angelica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Staichoki</w:t>
            </w:r>
            <w:proofErr w:type="spellEnd"/>
            <w:r>
              <w:rPr>
                <w:rFonts w:ascii="Arial" w:hAnsi="Arial" w:cs="Arial"/>
              </w:rPr>
              <w:t xml:space="preserve"> dos Passos  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       Nº3</w:t>
            </w:r>
          </w:p>
        </w:tc>
      </w:tr>
      <w:tr w:rsidR="00762250" w14:paraId="14AE703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41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</w:t>
            </w:r>
            <w:proofErr w:type="gramStart"/>
            <w:r>
              <w:rPr>
                <w:rFonts w:ascii="Arial" w:hAnsi="Arial" w:cs="Arial"/>
              </w:rPr>
              <w:t>S)(</w:t>
            </w:r>
            <w:proofErr w:type="gramEnd"/>
            <w:r>
              <w:rPr>
                <w:rFonts w:ascii="Arial" w:hAnsi="Arial" w:cs="Arial"/>
              </w:rPr>
              <w:t>45)99861-4533</w:t>
            </w:r>
          </w:p>
          <w:p w14:paraId="16494A27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(45)99459944</w:t>
            </w:r>
          </w:p>
        </w:tc>
      </w:tr>
      <w:tr w:rsidR="00762250" w14:paraId="0E5FEEB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E038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Style w:val="LinkdaInternet"/>
                <w:rFonts w:ascii="Arial" w:hAnsi="Arial" w:cs="Arial"/>
              </w:rPr>
              <w:t>angelica.passos@escola.pr.gov.br</w:t>
            </w:r>
          </w:p>
          <w:p w14:paraId="063084B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beatrizpereirade.oliveira.ana@escola.pr.gov.br</w:t>
            </w:r>
          </w:p>
        </w:tc>
      </w:tr>
      <w:tr w:rsidR="00762250" w14:paraId="2789A1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6F3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Técnico Informática</w:t>
            </w:r>
          </w:p>
        </w:tc>
      </w:tr>
      <w:tr w:rsidR="00762250" w14:paraId="498D7F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DC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Ano</w:t>
            </w:r>
          </w:p>
        </w:tc>
      </w:tr>
    </w:tbl>
    <w:p w14:paraId="546C2BAB" w14:textId="77777777" w:rsidR="00762250" w:rsidRDefault="00762250">
      <w:pPr>
        <w:rPr>
          <w:rFonts w:ascii="Arial" w:hAnsi="Arial" w:cs="Arial"/>
          <w:b/>
        </w:rPr>
      </w:pPr>
    </w:p>
    <w:p w14:paraId="54D41D4E" w14:textId="77777777" w:rsidR="00762250" w:rsidRDefault="004E7F79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</w:t>
      </w:r>
      <w:r>
        <w:rPr>
          <w:rFonts w:ascii="Arial" w:hAnsi="Arial" w:cs="Arial"/>
          <w:b/>
        </w:rPr>
        <w:t xml:space="preserve"> UMA TELA DE INTERFACE (TELA PRINCIPAL) JUNTO AO PROJETO.</w:t>
      </w:r>
    </w:p>
    <w:p w14:paraId="68751F89" w14:textId="77777777" w:rsidR="00762250" w:rsidRDefault="00762250">
      <w:pPr>
        <w:rPr>
          <w:rFonts w:ascii="Arial" w:hAnsi="Arial" w:cs="Arial"/>
          <w:b/>
        </w:rPr>
      </w:pPr>
    </w:p>
    <w:p w14:paraId="7047C1AE" w14:textId="77777777" w:rsidR="00762250" w:rsidRDefault="00762250">
      <w:pPr>
        <w:rPr>
          <w:rFonts w:ascii="Arial" w:hAnsi="Arial" w:cs="Arial"/>
          <w:b/>
        </w:rPr>
      </w:pPr>
    </w:p>
    <w:p w14:paraId="0BDE142B" w14:textId="77777777" w:rsidR="00762250" w:rsidRDefault="00762250">
      <w:pPr>
        <w:rPr>
          <w:rFonts w:ascii="Arial" w:hAnsi="Arial" w:cs="Arial"/>
          <w:b/>
        </w:rPr>
      </w:pPr>
    </w:p>
    <w:p w14:paraId="61B87515" w14:textId="77777777" w:rsidR="00762250" w:rsidRDefault="00762250">
      <w:pPr>
        <w:rPr>
          <w:rFonts w:ascii="Arial" w:hAnsi="Arial" w:cs="Arial"/>
          <w:b/>
        </w:rPr>
      </w:pPr>
    </w:p>
    <w:p w14:paraId="7C70A10F" w14:textId="77777777" w:rsidR="00762250" w:rsidRDefault="00762250">
      <w:pPr>
        <w:rPr>
          <w:rFonts w:ascii="Arial" w:hAnsi="Arial" w:cs="Arial"/>
          <w:b/>
        </w:rPr>
      </w:pPr>
    </w:p>
    <w:p w14:paraId="07DFB503" w14:textId="77777777" w:rsidR="00762250" w:rsidRDefault="00762250">
      <w:pPr>
        <w:rPr>
          <w:rFonts w:ascii="Arial" w:hAnsi="Arial" w:cs="Arial"/>
          <w:b/>
        </w:rPr>
      </w:pPr>
    </w:p>
    <w:p w14:paraId="2C2FF19C" w14:textId="77777777" w:rsidR="00762250" w:rsidRDefault="00762250">
      <w:pPr>
        <w:rPr>
          <w:rFonts w:ascii="Arial" w:hAnsi="Arial" w:cs="Arial"/>
          <w:b/>
        </w:rPr>
      </w:pPr>
    </w:p>
    <w:p w14:paraId="4654A605" w14:textId="77777777" w:rsidR="00762250" w:rsidRDefault="00762250">
      <w:pPr>
        <w:rPr>
          <w:rFonts w:ascii="Arial" w:hAnsi="Arial" w:cs="Arial"/>
          <w:b/>
        </w:rPr>
      </w:pPr>
    </w:p>
    <w:p w14:paraId="3871D812" w14:textId="77777777" w:rsidR="00762250" w:rsidRDefault="00762250">
      <w:pPr>
        <w:rPr>
          <w:rFonts w:ascii="Arial" w:hAnsi="Arial" w:cs="Arial"/>
          <w:b/>
        </w:rPr>
      </w:pPr>
    </w:p>
    <w:p w14:paraId="027B049B" w14:textId="77777777" w:rsidR="00762250" w:rsidRDefault="00762250">
      <w:pPr>
        <w:rPr>
          <w:rFonts w:ascii="Arial" w:hAnsi="Arial" w:cs="Arial"/>
          <w:b/>
        </w:rPr>
      </w:pPr>
    </w:p>
    <w:p w14:paraId="446C6E86" w14:textId="77777777" w:rsidR="00762250" w:rsidRDefault="00762250">
      <w:pPr>
        <w:rPr>
          <w:rFonts w:ascii="Arial" w:hAnsi="Arial" w:cs="Arial"/>
          <w:b/>
        </w:rPr>
      </w:pPr>
    </w:p>
    <w:p w14:paraId="0ED8D7B6" w14:textId="77777777" w:rsidR="00762250" w:rsidRDefault="00762250">
      <w:pPr>
        <w:rPr>
          <w:rFonts w:ascii="Arial" w:hAnsi="Arial" w:cs="Arial"/>
          <w:b/>
        </w:rPr>
      </w:pPr>
    </w:p>
    <w:p w14:paraId="2FD8211B" w14:textId="77777777" w:rsidR="00762250" w:rsidRDefault="00762250">
      <w:pPr>
        <w:rPr>
          <w:rFonts w:ascii="Arial" w:hAnsi="Arial" w:cs="Arial"/>
          <w:b/>
        </w:rPr>
      </w:pPr>
    </w:p>
    <w:p w14:paraId="117AE74C" w14:textId="77777777" w:rsidR="00762250" w:rsidRDefault="004E7F79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558CB4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03F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STAICHOKI Moda Feminina</w:t>
            </w:r>
          </w:p>
        </w:tc>
      </w:tr>
    </w:tbl>
    <w:p w14:paraId="11F2C56B" w14:textId="77777777" w:rsidR="00762250" w:rsidRDefault="00762250">
      <w:pPr>
        <w:rPr>
          <w:rFonts w:ascii="Arial" w:hAnsi="Arial" w:cs="Arial"/>
        </w:rPr>
      </w:pPr>
    </w:p>
    <w:p w14:paraId="298C4B1A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DE6C819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E4E3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construção</w:t>
            </w:r>
            <w:r>
              <w:rPr>
                <w:rFonts w:ascii="Arial" w:hAnsi="Arial" w:cs="Arial"/>
              </w:rPr>
              <w:t xml:space="preserve"> loja</w:t>
            </w:r>
            <w:r>
              <w:rPr>
                <w:rFonts w:ascii="Arial" w:hAnsi="Arial" w:cs="Arial"/>
              </w:rPr>
              <w:t xml:space="preserve"> online</w:t>
            </w:r>
            <w:r>
              <w:rPr>
                <w:rFonts w:ascii="Arial" w:hAnsi="Arial" w:cs="Arial"/>
              </w:rPr>
              <w:t xml:space="preserve"> de roupas femininas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o objetivo do nosso site, 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deixar as mulheres da nossa sociedade mais</w:t>
            </w:r>
            <w:r>
              <w:rPr>
                <w:rFonts w:ascii="Arial" w:hAnsi="Arial" w:cs="Arial"/>
              </w:rPr>
              <w:t xml:space="preserve"> bonitas e</w:t>
            </w:r>
            <w:r>
              <w:rPr>
                <w:rFonts w:ascii="Arial" w:hAnsi="Arial" w:cs="Arial"/>
              </w:rPr>
              <w:t xml:space="preserve"> elegantes, prontas </w:t>
            </w:r>
            <w:r>
              <w:rPr>
                <w:rFonts w:ascii="Arial" w:hAnsi="Arial" w:cs="Arial"/>
              </w:rPr>
              <w:t>para</w:t>
            </w:r>
            <w:r>
              <w:rPr>
                <w:rFonts w:ascii="Arial" w:hAnsi="Arial" w:cs="Arial"/>
              </w:rPr>
              <w:t xml:space="preserve"> qualquer ocasião.</w:t>
            </w:r>
          </w:p>
          <w:p w14:paraId="103E9409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</w:rPr>
              <w:t xml:space="preserve">Discute-se nesse trabalho como as roupas expressam o </w:t>
            </w:r>
            <w:r>
              <w:rPr>
                <w:rStyle w:val="Refdenotaderodap"/>
                <w:rFonts w:ascii="Arial" w:hAnsi="Arial" w:cs="Arial"/>
                <w:sz w:val="21"/>
              </w:rPr>
              <w:footnoteReference w:id="2"/>
            </w:r>
            <w:r>
              <w:rPr>
                <w:rFonts w:ascii="Arial" w:hAnsi="Arial" w:cs="Arial"/>
                <w:sz w:val="21"/>
              </w:rPr>
              <w:t>SELF</w:t>
            </w:r>
            <w:r>
              <w:rPr>
                <w:rFonts w:ascii="Arial" w:hAnsi="Arial" w:cs="Arial"/>
                <w:sz w:val="21"/>
              </w:rPr>
              <w:t xml:space="preserve"> corporal das mulheres, através de pistas culturais e históricas de como a feminilidade pode ser entendida. A moda pode servir como aliada das mulheres na sua busca de espaço no meio da cultura, no mundo do trabalho e para reconhecimento como ser humano. N</w:t>
            </w:r>
            <w:r>
              <w:rPr>
                <w:rFonts w:ascii="Arial" w:hAnsi="Arial" w:cs="Arial"/>
                <w:sz w:val="21"/>
              </w:rPr>
              <w:t>o entanto, a moda pode, também, constituir-se em obstáculo à expressão igualitária, limitando as possibilidades de agilidade física e/ou integração no meio social. O vestir, então, deve ser entendido não como forma de proteção do corpo, mas como veículo id</w:t>
            </w:r>
            <w:r>
              <w:rPr>
                <w:rFonts w:ascii="Arial" w:hAnsi="Arial" w:cs="Arial"/>
                <w:sz w:val="21"/>
              </w:rPr>
              <w:t xml:space="preserve">eológico tanto da atração sexual, quanto da construção da feminilidade historicamente determinada. </w:t>
            </w:r>
            <w:r>
              <w:rPr>
                <w:rFonts w:ascii="Arial" w:hAnsi="Arial" w:cs="Arial"/>
                <w:sz w:val="21"/>
              </w:rPr>
              <w:t>(</w:t>
            </w:r>
            <w:r>
              <w:rPr>
                <w:rStyle w:val="LinkdaInternet"/>
                <w:rFonts w:ascii="Arial" w:hAnsi="Arial" w:cs="Arial"/>
                <w:color w:val="222222"/>
                <w:sz w:val="20"/>
                <w:u w:val="none"/>
              </w:rPr>
              <w:t xml:space="preserve">MARLENE 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NEVES STREY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,2000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).</w:t>
            </w:r>
          </w:p>
          <w:p w14:paraId="4BC1E041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o consumidor decide comprar uma roupa, ele não está apenas c</w:t>
            </w:r>
            <w:r w:rsidR="004B3626">
              <w:rPr>
                <w:rFonts w:ascii="Arial" w:hAnsi="Arial" w:cs="Arial"/>
              </w:rPr>
              <w:t>omprando alguns pedaços de pano</w:t>
            </w:r>
            <w:r>
              <w:rPr>
                <w:rFonts w:ascii="Arial" w:hAnsi="Arial" w:cs="Arial"/>
              </w:rPr>
              <w:t xml:space="preserve"> bem costurados. Ele está comp</w:t>
            </w:r>
            <w:r>
              <w:rPr>
                <w:rFonts w:ascii="Arial" w:hAnsi="Arial" w:cs="Arial"/>
              </w:rPr>
              <w:t xml:space="preserve">rando </w:t>
            </w:r>
            <w:r>
              <w:rPr>
                <w:rFonts w:ascii="Arial" w:hAnsi="Arial" w:cs="Arial"/>
              </w:rPr>
              <w:t>status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criando reflexo </w:t>
            </w:r>
            <w:r>
              <w:rPr>
                <w:rFonts w:ascii="Arial" w:hAnsi="Arial" w:cs="Arial"/>
              </w:rPr>
              <w:t>no outro. Está comprando também toda a representação imagética de grupo que a vestimenta representa.</w:t>
            </w:r>
          </w:p>
          <w:p w14:paraId="67C50649" w14:textId="77777777" w:rsidR="00762250" w:rsidRDefault="004E7F79">
            <w:pPr>
              <w:spacing w:line="240" w:lineRule="auto"/>
              <w:ind w:left="1416"/>
              <w:jc w:val="both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"</w:t>
            </w:r>
            <w:r>
              <w:rPr>
                <w:rFonts w:ascii="Arial" w:hAnsi="Arial" w:cs="Arial"/>
                <w:sz w:val="21"/>
              </w:rPr>
              <w:t>Vender um produto, antes de mais nada, é trabalhar para que o possível comprador crie imagens interiores à simples menção do nome do produto</w:t>
            </w:r>
            <w:proofErr w:type="gramStart"/>
            <w:r>
              <w:rPr>
                <w:rFonts w:ascii="Arial" w:hAnsi="Arial" w:cs="Arial"/>
                <w:sz w:val="21"/>
              </w:rPr>
              <w:t>".(</w:t>
            </w:r>
            <w:proofErr w:type="gramEnd"/>
            <w:r>
              <w:rPr>
                <w:rFonts w:ascii="Arial" w:hAnsi="Arial" w:cs="Arial"/>
                <w:sz w:val="21"/>
              </w:rPr>
              <w:t>monteiro, 1997).</w:t>
            </w:r>
          </w:p>
          <w:p w14:paraId="0C8F1536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Em</w:t>
            </w:r>
            <w:r>
              <w:rPr>
                <w:rFonts w:ascii="Arial" w:hAnsi="Arial" w:cs="Arial"/>
              </w:rPr>
              <w:t xml:space="preserve"> nossas roupas, buscamos a simbologia da sociedade moderna, no mundo de hoje, as mu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anças </w:t>
            </w:r>
            <w:r>
              <w:rPr>
                <w:rFonts w:ascii="Arial" w:hAnsi="Arial" w:cs="Arial"/>
              </w:rPr>
              <w:t>são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rápidas, </w:t>
            </w:r>
            <w:r>
              <w:rPr>
                <w:rFonts w:ascii="Arial" w:hAnsi="Arial" w:cs="Arial"/>
              </w:rPr>
              <w:t>a nossa loja busca sempre estar conectada com a atualidade. A Compra, é o caminho que o cliente percorre para adquirir a seu produto. A Internet abriu novas possibilidades para as empresas. Com isso, as compras online conseguem ter proporções muit</w:t>
            </w:r>
            <w:r>
              <w:rPr>
                <w:rFonts w:ascii="Arial" w:hAnsi="Arial" w:cs="Arial"/>
              </w:rPr>
              <w:t>o mais elevadas em relação ao consumo presencial. Além dos </w:t>
            </w:r>
            <w:hyperlink r:id="rId8">
              <w:r>
                <w:rPr>
                  <w:rFonts w:ascii="Arial" w:hAnsi="Arial" w:cs="Arial"/>
                </w:rPr>
                <w:t>e-</w:t>
              </w:r>
              <w:proofErr w:type="spellStart"/>
              <w:r>
                <w:rPr>
                  <w:rFonts w:ascii="Arial" w:hAnsi="Arial" w:cs="Arial"/>
                </w:rPr>
                <w:t>commerces</w:t>
              </w:r>
              <w:proofErr w:type="spellEnd"/>
            </w:hyperlink>
            <w:r>
              <w:rPr>
                <w:rFonts w:ascii="Arial" w:hAnsi="Arial" w:cs="Arial"/>
              </w:rPr>
              <w:t> e da venda através de plataformas de pedidos, as redes sociais tem grande força nas vendas atuais. Aliás, já é possív</w:t>
            </w:r>
            <w:r>
              <w:rPr>
                <w:rFonts w:ascii="Arial" w:hAnsi="Arial" w:cs="Arial"/>
              </w:rPr>
              <w:t xml:space="preserve">el vender através de mídias como </w:t>
            </w:r>
            <w:proofErr w:type="spellStart"/>
            <w:r>
              <w:rPr>
                <w:rFonts w:ascii="Arial" w:hAnsi="Arial" w:cs="Arial"/>
              </w:rPr>
              <w:t>Facebook</w:t>
            </w:r>
            <w:proofErr w:type="spellEnd"/>
            <w:r>
              <w:rPr>
                <w:rFonts w:ascii="Arial" w:hAnsi="Arial" w:cs="Arial"/>
              </w:rPr>
              <w:t xml:space="preserve"> e Instagram, que estão entre as preferidas dos brasileiros.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Inegavelmente, os novos canais de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comunicação trazem muitos benefícios, pois aproximam consumidor 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marca e divulga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ndo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produtos e serviços até mesmo em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tempo real. Do mesmo modo, ajudam a entender a conduta dos clientes, através de suas interações e dados disponíveis na rede.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</w:rPr>
              <w:t xml:space="preserve">Sem dúvidas, as compras online oferecem inúmeras vantagens tanto para os clientes quando para as empresas. Mas entre as principais </w:t>
            </w:r>
            <w:r>
              <w:rPr>
                <w:rFonts w:ascii="Arial" w:hAnsi="Arial" w:cs="Arial"/>
                <w:color w:val="000000"/>
              </w:rPr>
              <w:t>podemos destacar:</w:t>
            </w:r>
          </w:p>
          <w:p w14:paraId="682D614D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Atendimento ágil e personalizado;</w:t>
            </w:r>
          </w:p>
          <w:p w14:paraId="2FFAB904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Segmentação do público;</w:t>
            </w:r>
          </w:p>
          <w:p w14:paraId="40989376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Alto nível de dados dos produtos e serviços;</w:t>
            </w:r>
          </w:p>
          <w:p w14:paraId="385DFADF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Disseminação de promoções e novidades;</w:t>
            </w:r>
          </w:p>
          <w:p w14:paraId="086E1129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Facilidade no pagamento e cupons de desconto;</w:t>
            </w:r>
          </w:p>
          <w:p w14:paraId="019504B3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Conforto e comodidade para comprar e receber merca</w:t>
            </w: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dorias.</w:t>
            </w:r>
          </w:p>
          <w:p w14:paraId="4CE20059" w14:textId="77777777" w:rsidR="00762250" w:rsidRDefault="004E7F79">
            <w:pPr>
              <w:pStyle w:val="Corpodetexto"/>
              <w:numPr>
                <w:ilvl w:val="254"/>
                <w:numId w:val="0"/>
              </w:num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</w:t>
            </w:r>
            <w:hyperlink r:id="rId9">
              <w:r>
                <w:rPr>
                  <w:rStyle w:val="LinkdaInternet"/>
                  <w:rFonts w:ascii="Arial" w:hAnsi="Arial" w:cs="Arial"/>
                  <w:color w:val="000000"/>
                  <w:sz w:val="21"/>
                  <w:szCs w:val="21"/>
                  <w:u w:val="none"/>
                </w:rPr>
                <w:t> estrutura de um e-commerce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conta com a exposição de produtos, venda, pagamento e entrega dos itens. Mas no meio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de tudo isso existem processos de marketing, atendimento, logística e pós-vendas.</w:t>
            </w:r>
          </w:p>
          <w:p w14:paraId="15342E74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</w:rPr>
              <w:t xml:space="preserve">Há lojas eletrônicas que vendem para o consumidor final, para empresas ou até mesmo os famosos </w:t>
            </w:r>
            <w:proofErr w:type="spellStart"/>
            <w:r>
              <w:rPr>
                <w:rFonts w:ascii="Arial" w:hAnsi="Arial" w:cs="Arial"/>
                <w:color w:val="000000"/>
              </w:rPr>
              <w:t>Marketplaces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que são uma espécie de shopping virtual. </w:t>
            </w:r>
            <w:r>
              <w:rPr>
                <w:rFonts w:ascii="Arial" w:eastAsia="Helvetica" w:hAnsi="Arial" w:cs="Arial"/>
                <w:color w:val="222222"/>
                <w:shd w:val="clear" w:color="auto" w:fill="FFFFFF"/>
              </w:rPr>
              <w:t>(KLUMPP, 2024)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69972425" w14:textId="77777777" w:rsidR="00EA5611" w:rsidRDefault="00EA5611">
      <w:pPr>
        <w:rPr>
          <w:rFonts w:ascii="Arial" w:hAnsi="Arial" w:cs="Arial"/>
        </w:rPr>
      </w:pPr>
    </w:p>
    <w:p w14:paraId="6652A111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0E592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EC2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construção de um site usando linguagens de programação e banco de dados. </w:t>
            </w:r>
          </w:p>
        </w:tc>
      </w:tr>
    </w:tbl>
    <w:p w14:paraId="722C35AC" w14:textId="77777777" w:rsidR="00762250" w:rsidRDefault="00762250">
      <w:pPr>
        <w:rPr>
          <w:rFonts w:ascii="Arial" w:hAnsi="Arial" w:cs="Arial"/>
        </w:rPr>
      </w:pPr>
    </w:p>
    <w:p w14:paraId="2514036B" w14:textId="77777777" w:rsidR="00762250" w:rsidRDefault="004E7F7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EA91C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E42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</w:t>
            </w:r>
            <w:r>
              <w:rPr>
                <w:rFonts w:ascii="Arial" w:hAnsi="Arial" w:cs="Arial"/>
              </w:rPr>
              <w:t>aminho racional para que a informação possa ser processada. Os analistas de sistemas estudam os diversos sistemas existentes entre hardwares (equipamentos), softwares (programas) e o usuário final.</w:t>
            </w:r>
          </w:p>
          <w:p w14:paraId="5AE3B209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Banco de dados: O banco de dados é a organização e </w:t>
            </w:r>
            <w:r>
              <w:rPr>
                <w:rFonts w:ascii="Arial" w:hAnsi="Arial" w:cs="Arial"/>
              </w:rPr>
              <w:t>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6C31DA4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design: Uma página da internet - ou website - é d</w:t>
            </w:r>
            <w:r>
              <w:rPr>
                <w:rFonts w:ascii="Arial" w:hAnsi="Arial" w:cs="Arial"/>
              </w:rPr>
              <w:t xml:space="preserve">esenvolvida pela web designer. Esse profissional é responsável tanto pelo projeto estético de um site quanto por seu projeto funcional. Ou seja, </w:t>
            </w:r>
            <w:proofErr w:type="gramStart"/>
            <w:r>
              <w:rPr>
                <w:rFonts w:ascii="Arial" w:hAnsi="Arial" w:cs="Arial"/>
              </w:rPr>
              <w:t>o web</w:t>
            </w:r>
            <w:proofErr w:type="gramEnd"/>
            <w:r>
              <w:rPr>
                <w:rFonts w:ascii="Arial" w:hAnsi="Arial" w:cs="Arial"/>
              </w:rPr>
              <w:t xml:space="preserve"> designer se preocupa com a aparência e com a funcionalidade de um website, pensando na navegabilidade e n</w:t>
            </w:r>
            <w:r>
              <w:rPr>
                <w:rFonts w:ascii="Arial" w:hAnsi="Arial" w:cs="Arial"/>
              </w:rPr>
              <w:t>a interação que os usuários terão com a página da internet criada.</w:t>
            </w:r>
          </w:p>
          <w:p w14:paraId="4F8F11C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78A48570" w14:textId="77777777" w:rsidR="00762250" w:rsidRDefault="00762250">
      <w:pPr>
        <w:rPr>
          <w:rFonts w:ascii="Arial" w:hAnsi="Arial" w:cs="Arial"/>
        </w:rPr>
      </w:pPr>
    </w:p>
    <w:p w14:paraId="5AA01E89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7135B38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498E" w14:textId="77777777" w:rsidR="00762250" w:rsidRDefault="004E7F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Construir um site para facilitar a vida do cliente e trazer mais modernidade a sociedade.</w:t>
            </w:r>
          </w:p>
          <w:p w14:paraId="2AD2B9FC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3434A6EC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5936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8CD" w14:textId="77777777" w:rsidR="00762250" w:rsidRDefault="004E7F79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Nossa empresa online tem como representação:</w:t>
            </w:r>
          </w:p>
          <w:p w14:paraId="55655BB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Buscar sempre as roupas da atualidade;</w:t>
            </w:r>
          </w:p>
          <w:p w14:paraId="2C7D1E47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Trazer facilidade para o cliente;</w:t>
            </w:r>
          </w:p>
          <w:p w14:paraId="56FF619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Style w:val="Fontepargpadro2"/>
                <w:rFonts w:ascii="Arial" w:eastAsia="Calibri" w:hAnsi="Arial" w:cs="Arial"/>
                <w:lang w:eastAsia="pt-BR"/>
              </w:rPr>
              <w:t xml:space="preserve">Criação de um site bonito e funcional, </w:t>
            </w:r>
            <w:proofErr w:type="spellStart"/>
            <w:r>
              <w:rPr>
                <w:rStyle w:val="Fontepargpadro2"/>
                <w:rFonts w:ascii="Arial" w:eastAsia="Calibri" w:hAnsi="Arial" w:cs="Arial"/>
                <w:lang w:eastAsia="pt-BR"/>
              </w:rPr>
              <w:t>etc</w:t>
            </w:r>
            <w:proofErr w:type="spellEnd"/>
            <w:r>
              <w:rPr>
                <w:rStyle w:val="Fontepargpadro2"/>
                <w:rFonts w:ascii="Arial" w:eastAsia="Calibri" w:hAnsi="Arial" w:cs="Arial"/>
                <w:lang w:eastAsia="pt-BR"/>
              </w:rPr>
              <w:t>…;</w:t>
            </w:r>
          </w:p>
          <w:p w14:paraId="1E507305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C7A484A" w14:textId="77777777" w:rsidR="00762250" w:rsidRDefault="00762250">
      <w:pPr>
        <w:rPr>
          <w:rFonts w:ascii="Arial" w:hAnsi="Arial" w:cs="Arial"/>
        </w:rPr>
      </w:pPr>
    </w:p>
    <w:p w14:paraId="2A341CFF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491B82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17D4CC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1EE6" w14:textId="77777777" w:rsidR="00762250" w:rsidRDefault="004E7F7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dos métodos e </w:t>
            </w:r>
            <w:r>
              <w:rPr>
                <w:rFonts w:ascii="Arial" w:hAnsi="Arial" w:cs="Arial"/>
              </w:rPr>
              <w:t xml:space="preserve">procedimentos que nortearão a busca de informações para responder o problema de </w:t>
            </w:r>
            <w:commentRangeStart w:id="0"/>
            <w:r>
              <w:rPr>
                <w:rFonts w:ascii="Arial" w:hAnsi="Arial" w:cs="Arial"/>
              </w:rPr>
              <w:t>pesquisa</w:t>
            </w:r>
            <w:commentRangeEnd w:id="0"/>
            <w:r w:rsidR="004B3626">
              <w:rPr>
                <w:rStyle w:val="Refdecomentrio"/>
              </w:rPr>
              <w:commentReference w:id="0"/>
            </w:r>
            <w:r>
              <w:rPr>
                <w:rFonts w:ascii="Arial" w:hAnsi="Arial" w:cs="Arial"/>
              </w:rPr>
              <w:t>:</w:t>
            </w:r>
            <w:ins w:id="1" w:author="Aparecida Ferreira" w:date="2024-03-04T16:56:00Z">
              <w:r w:rsidR="004B3626">
                <w:rPr>
                  <w:rFonts w:ascii="Arial" w:hAnsi="Arial" w:cs="Arial"/>
                </w:rPr>
                <w:t xml:space="preserve"> </w:t>
              </w:r>
            </w:ins>
          </w:p>
          <w:p w14:paraId="24FB1AC6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503EE0C4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174199F2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4ABB8B1E" w14:textId="77777777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59AA933F" w14:textId="77777777" w:rsidR="00762250" w:rsidRDefault="00762250">
      <w:pPr>
        <w:spacing w:line="360" w:lineRule="auto"/>
        <w:rPr>
          <w:rFonts w:ascii="Arial" w:hAnsi="Arial" w:cs="Arial"/>
        </w:rPr>
      </w:pPr>
    </w:p>
    <w:p w14:paraId="7FDFC61A" w14:textId="77777777" w:rsidR="00762250" w:rsidRDefault="004E7F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BFDB11" w14:textId="77777777" w:rsidR="00762250" w:rsidRDefault="00762250">
      <w:pPr>
        <w:rPr>
          <w:rFonts w:ascii="Arial" w:eastAsia="Arial" w:hAnsi="Arial" w:cs="Arial"/>
        </w:rPr>
      </w:pPr>
    </w:p>
    <w:p w14:paraId="4943EC53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03903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FB20" w14:textId="77777777" w:rsidR="00762250" w:rsidRPr="004B3626" w:rsidRDefault="004E7F79">
            <w:pPr>
              <w:rPr>
                <w:rFonts w:ascii="Arial" w:hAnsi="Arial" w:cs="Arial"/>
              </w:rPr>
            </w:pPr>
            <w:r w:rsidRPr="004B3626">
              <w:rPr>
                <w:rStyle w:val="LinkdaInternet"/>
                <w:rFonts w:ascii="Arial" w:hAnsi="Arial" w:cs="Arial"/>
                <w:color w:val="222222"/>
                <w:u w:val="none"/>
              </w:rPr>
              <w:t xml:space="preserve">MONTEIRO, Gilson. A metalinguagem das roupas. Artigo publicado na </w:t>
            </w:r>
            <w:r w:rsidRPr="004B3626">
              <w:rPr>
                <w:rStyle w:val="LinkdaInternet"/>
                <w:rFonts w:ascii="Arial" w:hAnsi="Arial" w:cs="Arial"/>
                <w:color w:val="222222"/>
                <w:u w:val="none"/>
              </w:rPr>
              <w:t>Biblioteca online de Ciências da Comunicação, 1997.</w:t>
            </w:r>
          </w:p>
          <w:p w14:paraId="7227E5B2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Strey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 M. N. (2000). Mulheres e moda: a feminilidade comunicada através das roupas.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5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Revista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6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Famecos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8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7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9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(13), 148-154.</w:t>
            </w:r>
          </w:p>
          <w:p w14:paraId="7FA3CD27" w14:textId="77777777" w:rsidR="00762250" w:rsidRPr="004B3626" w:rsidRDefault="004E7F79">
            <w:pPr>
              <w:rPr>
                <w:rFonts w:ascii="Arial" w:eastAsia="Helvetica" w:hAnsi="Arial" w:cs="Arial"/>
                <w:color w:val="222222"/>
                <w:shd w:val="clear" w:color="auto" w:fill="FFFFFF"/>
                <w:rPrChange w:id="10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</w:pP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1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KLUMPP, Adriano.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2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 </w:t>
            </w:r>
            <w:r w:rsidRPr="004B3626">
              <w:rPr>
                <w:rStyle w:val="Forte"/>
                <w:rFonts w:ascii="Arial" w:eastAsia="Helvetica" w:hAnsi="Arial" w:cs="Arial"/>
                <w:color w:val="222222"/>
                <w:shd w:val="clear" w:color="auto" w:fill="FFFFFF"/>
                <w:rPrChange w:id="13" w:author="Aparecida Ferreira" w:date="2024-03-04T16:58:00Z">
                  <w:rPr>
                    <w:rStyle w:val="Forte"/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Compras online: entenda a história e a mudança do comportamento de </w:t>
            </w:r>
            <w:r w:rsidRPr="004B3626">
              <w:rPr>
                <w:rStyle w:val="Forte"/>
                <w:rFonts w:ascii="Arial" w:eastAsia="Helvetica" w:hAnsi="Arial" w:cs="Arial"/>
                <w:color w:val="222222"/>
                <w:shd w:val="clear" w:color="auto" w:fill="FFFFFF"/>
                <w:rPrChange w:id="14" w:author="Aparecida Ferreira" w:date="2024-03-04T16:58:00Z">
                  <w:rPr>
                    <w:rStyle w:val="Forte"/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consumo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5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: revista eletrônica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6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platz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7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8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19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Revista eletrônica PLATZ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0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1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2024. Grupo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2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Beatz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3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. Disponível em: https://agenciaplatz.com.br/blog/compras-online-entenda-a-historia-e-a-mudanca-do-comportamento-de-consumo/. Acesso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24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 em: 28 fev. 2024.</w:t>
            </w:r>
          </w:p>
          <w:p w14:paraId="4A025C29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5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Gazzaniga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M. S., &amp;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Heatherton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T. F. (2003).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29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Psychological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science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: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Mind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5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brain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and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9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behavior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4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4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42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(No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43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Title</w:t>
            </w:r>
            <w:proofErr w:type="spellEnd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44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)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45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</w:t>
            </w:r>
          </w:p>
          <w:p w14:paraId="579668A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64B918B" w14:textId="77777777" w:rsidR="00762250" w:rsidRDefault="00762250">
      <w:pPr>
        <w:rPr>
          <w:rFonts w:ascii="Arial" w:hAnsi="Arial" w:cs="Arial"/>
        </w:rPr>
      </w:pPr>
    </w:p>
    <w:p w14:paraId="7C1B6B97" w14:textId="77777777" w:rsidR="00762250" w:rsidRDefault="00762250">
      <w:pPr>
        <w:rPr>
          <w:rFonts w:ascii="Arial" w:eastAsia="Arial" w:hAnsi="Arial" w:cs="Arial"/>
        </w:rPr>
      </w:pPr>
    </w:p>
    <w:p w14:paraId="42FB87DA" w14:textId="77777777" w:rsidR="00762250" w:rsidRDefault="00762250">
      <w:pPr>
        <w:rPr>
          <w:rFonts w:ascii="Arial" w:eastAsia="Arial" w:hAnsi="Arial" w:cs="Arial"/>
        </w:rPr>
      </w:pPr>
      <w:bookmarkStart w:id="46" w:name="_GoBack"/>
      <w:bookmarkEnd w:id="46"/>
    </w:p>
    <w:p w14:paraId="469783BF" w14:textId="77777777" w:rsidR="00762250" w:rsidRDefault="00762250">
      <w:pPr>
        <w:rPr>
          <w:rFonts w:ascii="Arial" w:eastAsia="Arial" w:hAnsi="Arial" w:cs="Arial"/>
        </w:rPr>
      </w:pPr>
    </w:p>
    <w:p w14:paraId="3DA61027" w14:textId="77777777" w:rsidR="00762250" w:rsidRDefault="00762250">
      <w:pPr>
        <w:rPr>
          <w:rFonts w:ascii="Arial" w:eastAsia="Arial" w:hAnsi="Arial" w:cs="Arial"/>
        </w:rPr>
      </w:pPr>
    </w:p>
    <w:p w14:paraId="26C672E0" w14:textId="77777777" w:rsidR="00762250" w:rsidRDefault="00762250">
      <w:pPr>
        <w:rPr>
          <w:rFonts w:ascii="Arial" w:eastAsia="Arial" w:hAnsi="Arial" w:cs="Arial"/>
        </w:rPr>
      </w:pPr>
    </w:p>
    <w:p w14:paraId="2631B286" w14:textId="77777777" w:rsidR="00762250" w:rsidRDefault="00762250">
      <w:pPr>
        <w:rPr>
          <w:rFonts w:ascii="Arial" w:eastAsia="Arial" w:hAnsi="Arial" w:cs="Arial"/>
        </w:rPr>
      </w:pPr>
    </w:p>
    <w:p w14:paraId="5B9A8C87" w14:textId="77777777" w:rsidR="00762250" w:rsidRDefault="00762250">
      <w:pPr>
        <w:rPr>
          <w:rFonts w:ascii="Arial" w:eastAsia="Arial" w:hAnsi="Arial" w:cs="Arial"/>
        </w:rPr>
      </w:pPr>
    </w:p>
    <w:p w14:paraId="530E0CAE" w14:textId="77777777" w:rsidR="00762250" w:rsidRDefault="00762250">
      <w:pPr>
        <w:rPr>
          <w:rFonts w:ascii="Arial" w:eastAsia="Arial" w:hAnsi="Arial" w:cs="Arial"/>
        </w:rPr>
      </w:pPr>
    </w:p>
    <w:p w14:paraId="5D094FCB" w14:textId="77777777" w:rsidR="00762250" w:rsidRDefault="00762250">
      <w:pPr>
        <w:rPr>
          <w:rFonts w:ascii="Arial" w:eastAsia="Arial" w:hAnsi="Arial" w:cs="Arial"/>
        </w:rPr>
      </w:pPr>
    </w:p>
    <w:p w14:paraId="4946FDC1" w14:textId="77777777" w:rsidR="00762250" w:rsidRDefault="00762250">
      <w:pPr>
        <w:rPr>
          <w:rFonts w:ascii="Arial" w:eastAsia="Arial" w:hAnsi="Arial" w:cs="Arial"/>
        </w:rPr>
      </w:pPr>
    </w:p>
    <w:p w14:paraId="4381BB3E" w14:textId="77777777" w:rsidR="00762250" w:rsidRDefault="00762250">
      <w:pPr>
        <w:rPr>
          <w:rFonts w:ascii="Arial" w:eastAsia="Arial" w:hAnsi="Arial" w:cs="Arial"/>
        </w:rPr>
      </w:pPr>
    </w:p>
    <w:p w14:paraId="62F9031A" w14:textId="77777777" w:rsidR="00762250" w:rsidRDefault="00762250">
      <w:pPr>
        <w:rPr>
          <w:rFonts w:ascii="Arial" w:eastAsia="Arial" w:hAnsi="Arial" w:cs="Arial"/>
        </w:rPr>
      </w:pPr>
    </w:p>
    <w:p w14:paraId="05F8E486" w14:textId="77777777" w:rsidR="00762250" w:rsidRDefault="00762250">
      <w:pPr>
        <w:rPr>
          <w:rFonts w:ascii="Arial" w:eastAsia="Arial" w:hAnsi="Arial" w:cs="Arial"/>
        </w:rPr>
      </w:pPr>
    </w:p>
    <w:p w14:paraId="3863A79F" w14:textId="77777777" w:rsidR="00762250" w:rsidRDefault="00762250">
      <w:pPr>
        <w:rPr>
          <w:rFonts w:ascii="Arial" w:eastAsia="Arial" w:hAnsi="Arial" w:cs="Arial"/>
        </w:rPr>
      </w:pPr>
    </w:p>
    <w:p w14:paraId="6222486A" w14:textId="77777777" w:rsidR="00762250" w:rsidRDefault="00762250">
      <w:pPr>
        <w:rPr>
          <w:rFonts w:ascii="Arial" w:eastAsia="Arial" w:hAnsi="Arial" w:cs="Arial"/>
        </w:rPr>
      </w:pPr>
    </w:p>
    <w:p w14:paraId="5840F98D" w14:textId="77777777" w:rsidR="00762250" w:rsidRDefault="00762250">
      <w:pPr>
        <w:rPr>
          <w:rFonts w:ascii="Arial" w:eastAsia="Arial" w:hAnsi="Arial" w:cs="Arial"/>
        </w:rPr>
      </w:pPr>
    </w:p>
    <w:p w14:paraId="4FB27767" w14:textId="77777777" w:rsidR="00762250" w:rsidRDefault="00762250">
      <w:pPr>
        <w:rPr>
          <w:rFonts w:ascii="Arial" w:eastAsia="Arial" w:hAnsi="Arial" w:cs="Arial"/>
        </w:rPr>
      </w:pPr>
    </w:p>
    <w:p w14:paraId="0C9B9AD0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88EE2B9" w14:textId="77777777" w:rsidR="00762250" w:rsidRDefault="004E7F79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60B204F" wp14:editId="03E357A9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62250" w14:paraId="058E88F3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C9FC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AADED" w14:textId="77777777" w:rsidR="00762250" w:rsidRDefault="004E7F7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10A7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62250" w14:paraId="24C32266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8812F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4F0B6AC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19CD314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design:</w:t>
            </w:r>
          </w:p>
          <w:p w14:paraId="685A840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6D6C1" w14:textId="77777777" w:rsidR="00762250" w:rsidRDefault="004E7F7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6E99364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9C81EC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0C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9E6306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49D31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34FC23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B9CD9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711E677" w14:textId="77777777" w:rsidR="00762250" w:rsidRDefault="0076225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0B5B40" w14:textId="77777777" w:rsidR="00762250" w:rsidRDefault="00762250">
      <w:pPr>
        <w:rPr>
          <w:rFonts w:ascii="Arial" w:hAnsi="Arial" w:cs="Arial"/>
          <w:b/>
        </w:rPr>
      </w:pPr>
    </w:p>
    <w:sectPr w:rsidR="00762250">
      <w:headerReference w:type="default" r:id="rId13"/>
      <w:footerReference w:type="default" r:id="rId14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4T16:56:00Z" w:initials="AF">
    <w:p w14:paraId="43A6A385" w14:textId="77777777" w:rsidR="004B3626" w:rsidRDefault="004B3626">
      <w:pPr>
        <w:pStyle w:val="Textodecomentrio"/>
      </w:pPr>
      <w:r>
        <w:rPr>
          <w:rStyle w:val="Refdecomentrio"/>
        </w:rPr>
        <w:annotationRef/>
      </w:r>
      <w:r>
        <w:t>FALTA FAZER DÚVIDAS FALAR COM A PROFESSORA</w:t>
      </w:r>
    </w:p>
    <w:p w14:paraId="6ADBF6D6" w14:textId="77777777" w:rsidR="004B3626" w:rsidRDefault="004B3626">
      <w:pPr>
        <w:pStyle w:val="Textodecomentrio"/>
      </w:pPr>
      <w:r>
        <w:t xml:space="preserve">Use o </w:t>
      </w:r>
      <w:proofErr w:type="spellStart"/>
      <w:r>
        <w:t>classroom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DBF6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0E2D5" w14:textId="77777777" w:rsidR="004E7F79" w:rsidRDefault="004E7F79">
      <w:pPr>
        <w:spacing w:line="240" w:lineRule="auto"/>
      </w:pPr>
      <w:r>
        <w:separator/>
      </w:r>
    </w:p>
  </w:endnote>
  <w:endnote w:type="continuationSeparator" w:id="0">
    <w:p w14:paraId="0A886496" w14:textId="77777777" w:rsidR="004E7F79" w:rsidRDefault="004E7F79">
      <w:pPr>
        <w:spacing w:line="240" w:lineRule="auto"/>
      </w:pPr>
      <w:r>
        <w:continuationSeparator/>
      </w:r>
    </w:p>
  </w:endnote>
  <w:endnote w:type="continuationNotice" w:id="1">
    <w:p w14:paraId="42A8D7BB" w14:textId="77777777" w:rsidR="004E7F79" w:rsidRDefault="004E7F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ejaVu Sans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unito">
    <w:altName w:val="Segoe Print"/>
    <w:charset w:val="01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96B98" w14:textId="77777777" w:rsidR="004B3626" w:rsidRDefault="004B36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482B7" w14:textId="77777777" w:rsidR="004E7F79" w:rsidRDefault="004E7F79">
      <w:pPr>
        <w:spacing w:after="0"/>
      </w:pPr>
      <w:r>
        <w:separator/>
      </w:r>
    </w:p>
  </w:footnote>
  <w:footnote w:type="continuationSeparator" w:id="0">
    <w:p w14:paraId="5E1AD566" w14:textId="77777777" w:rsidR="004E7F79" w:rsidRDefault="004E7F79">
      <w:pPr>
        <w:spacing w:after="0"/>
      </w:pPr>
      <w:r>
        <w:continuationSeparator/>
      </w:r>
    </w:p>
  </w:footnote>
  <w:footnote w:type="continuationNotice" w:id="1">
    <w:p w14:paraId="3F6C725D" w14:textId="77777777" w:rsidR="004E7F79" w:rsidRDefault="004E7F79">
      <w:pPr>
        <w:spacing w:after="0" w:line="240" w:lineRule="auto"/>
      </w:pPr>
    </w:p>
  </w:footnote>
  <w:footnote w:id="2">
    <w:p w14:paraId="430338C9" w14:textId="77777777" w:rsidR="00762250" w:rsidRDefault="004E7F7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SELF- Em uma definição sucinta, self inclui um corpo físico, processos de pensamento e uma experiência consciente de que alguém é único e se diferencia dos outros, o que envolve a representação mental de experiências pessoais (</w:t>
      </w:r>
      <w:proofErr w:type="spellStart"/>
      <w:r>
        <w:t>Gazzaniga</w:t>
      </w:r>
      <w:proofErr w:type="spellEnd"/>
      <w:r>
        <w:t xml:space="preserve"> </w:t>
      </w:r>
      <w:r>
        <w:t xml:space="preserve">&amp; </w:t>
      </w:r>
      <w:proofErr w:type="spellStart"/>
      <w:r>
        <w:t>Heatherton</w:t>
      </w:r>
      <w:proofErr w:type="spellEnd"/>
      <w:r>
        <w:t>, 2003).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62250" w14:paraId="219A475B" w14:textId="77777777">
      <w:trPr>
        <w:trHeight w:val="1550"/>
      </w:trPr>
      <w:tc>
        <w:tcPr>
          <w:tcW w:w="1980" w:type="dxa"/>
        </w:tcPr>
        <w:p w14:paraId="310ED0BE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0D2E1CA" wp14:editId="352CB08A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06AD90D" w14:textId="77777777" w:rsidR="00762250" w:rsidRDefault="004E7F79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3E157AE6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 xml:space="preserve">ANÁLISE DE PROJETO E 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SISTEMA</w:t>
          </w:r>
        </w:p>
      </w:tc>
      <w:tc>
        <w:tcPr>
          <w:tcW w:w="1559" w:type="dxa"/>
        </w:tcPr>
        <w:p w14:paraId="5918A5B7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E7D73C8" wp14:editId="7DCF6FDF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B03AC9" w14:textId="77777777" w:rsidR="00762250" w:rsidRDefault="004E7F7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D23C7C3"/>
    <w:multiLevelType w:val="singleLevel"/>
    <w:tmpl w:val="0D23C7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trackRevisions/>
  <w:defaultTabStop w:val="708"/>
  <w:autoHyphenation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50"/>
    <w:rsid w:val="004B3626"/>
    <w:rsid w:val="004E7F79"/>
    <w:rsid w:val="00762250"/>
    <w:rsid w:val="008764ED"/>
    <w:rsid w:val="00EA5611"/>
    <w:rsid w:val="06B4720A"/>
    <w:rsid w:val="1B101B75"/>
    <w:rsid w:val="774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A41"/>
  <w15:docId w15:val="{965FBA54-C430-4FB0-B868-4B0CDD6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Ttulo3">
    <w:name w:val="heading 3"/>
    <w:basedOn w:val="Ttulo11"/>
    <w:next w:val="Corpodetexto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character" w:styleId="Forte">
    <w:name w:val="Strong"/>
    <w:basedOn w:val="Fontepargpadro"/>
    <w:qFormat/>
    <w:rPr>
      <w:b/>
      <w:bCs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Fontepargpadro2">
    <w:name w:val="Fonte parág. padrão2"/>
    <w:qFormat/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Reviso">
    <w:name w:val="Revision"/>
    <w:hidden/>
    <w:uiPriority w:val="99"/>
    <w:semiHidden/>
    <w:rsid w:val="004B3626"/>
    <w:rPr>
      <w:rFonts w:ascii="Calibri" w:eastAsia="Times New Roman" w:hAnsi="Calibri" w:cs="Calibri"/>
      <w:sz w:val="22"/>
      <w:szCs w:val="22"/>
      <w:lang w:eastAsia="zh-CN"/>
    </w:rPr>
  </w:style>
  <w:style w:type="paragraph" w:styleId="Textodebalo">
    <w:name w:val="Balloon Text"/>
    <w:basedOn w:val="Normal"/>
    <w:link w:val="TextodebaloChar1"/>
    <w:rsid w:val="004B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4B3626"/>
    <w:rPr>
      <w:rFonts w:ascii="Segoe UI" w:eastAsia="Times New Roman" w:hAnsi="Segoe UI" w:cs="Segoe UI"/>
      <w:sz w:val="18"/>
      <w:szCs w:val="18"/>
      <w:lang w:eastAsia="zh-CN"/>
    </w:rPr>
  </w:style>
  <w:style w:type="character" w:styleId="Refdecomentrio">
    <w:name w:val="annotation reference"/>
    <w:basedOn w:val="Fontepargpadro"/>
    <w:rsid w:val="004B36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B36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B3626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B36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B3626"/>
    <w:rPr>
      <w:rFonts w:ascii="Calibri" w:eastAsia="Times New Roman" w:hAnsi="Calibri" w:cs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platz.com.br/servicos/web-desig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blog/e-commerce-na-pratica-10-passos-para-comecar-a-trabalhar-com-comercio-eletronico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5668-2F8F-4D98-9535-037BA957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993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7</cp:revision>
  <cp:lastPrinted>2013-03-13T16:42:00Z</cp:lastPrinted>
  <dcterms:created xsi:type="dcterms:W3CDTF">2023-02-12T13:22:00Z</dcterms:created>
  <dcterms:modified xsi:type="dcterms:W3CDTF">2024-03-04T19:58:00Z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1046-12.2.0.13489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2FD5A66C60FD437C99E3994295981489_13</vt:lpwstr>
  </property>
</Properties>
</file>